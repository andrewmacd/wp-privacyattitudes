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0907" w14:textId="77777777" w:rsidR="000740CA" w:rsidRDefault="000740CA" w:rsidP="000740CA">
      <w:pPr>
        <w:pStyle w:val="Heading1"/>
      </w:pPr>
      <w:r>
        <w:t>Demographic Questions</w:t>
      </w:r>
    </w:p>
    <w:p w14:paraId="5A1750C5" w14:textId="77777777" w:rsidR="000740CA" w:rsidRDefault="000740CA" w:rsidP="000740CA"/>
    <w:p w14:paraId="4B828B47" w14:textId="77777777" w:rsidR="000740CA" w:rsidRDefault="000740CA" w:rsidP="000740CA">
      <w:r>
        <w:rPr>
          <w:rFonts w:ascii="Times New Roman" w:eastAsia="Times New Roman" w:hAnsi="Times New Roman" w:cs="Times New Roman"/>
          <w:sz w:val="24"/>
          <w:szCs w:val="24"/>
        </w:rPr>
        <w:t xml:space="preserve"> </w:t>
      </w:r>
      <w:r>
        <w:t>Which of these best describes the place in which you live?</w:t>
      </w:r>
    </w:p>
    <w:p w14:paraId="6A260A57" w14:textId="77777777" w:rsidR="000740CA" w:rsidRDefault="000740CA" w:rsidP="000740CA">
      <w:r>
        <w:t xml:space="preserve"> </w:t>
      </w:r>
    </w:p>
    <w:p w14:paraId="5067ACDB" w14:textId="77777777" w:rsidR="000740CA" w:rsidRDefault="000740CA" w:rsidP="000740CA">
      <w:pPr>
        <w:ind w:left="1080"/>
      </w:pPr>
      <w:r>
        <w:t>1.      Countryside/village</w:t>
      </w:r>
    </w:p>
    <w:p w14:paraId="345F3410" w14:textId="77777777" w:rsidR="000740CA" w:rsidRDefault="000740CA" w:rsidP="000740CA">
      <w:pPr>
        <w:ind w:left="1080"/>
      </w:pPr>
      <w:r>
        <w:t>2.      Small city</w:t>
      </w:r>
    </w:p>
    <w:p w14:paraId="435D0FDF" w14:textId="77777777" w:rsidR="000740CA" w:rsidRDefault="000740CA" w:rsidP="000740CA">
      <w:pPr>
        <w:ind w:left="1080"/>
      </w:pPr>
      <w:r>
        <w:t>3.      Mid-sized city</w:t>
      </w:r>
    </w:p>
    <w:p w14:paraId="2143A2DD" w14:textId="1E98E18C" w:rsidR="000740CA" w:rsidRDefault="00FF4F59" w:rsidP="000740CA">
      <w:pPr>
        <w:ind w:left="1080"/>
      </w:pPr>
      <w:r>
        <w:t>4</w:t>
      </w:r>
      <w:r w:rsidR="000740CA">
        <w:t>.      Big city</w:t>
      </w:r>
    </w:p>
    <w:p w14:paraId="333881A0" w14:textId="755BDBD5" w:rsidR="000740CA" w:rsidRDefault="000740CA" w:rsidP="000740CA">
      <w:pPr>
        <w:jc w:val="both"/>
      </w:pPr>
    </w:p>
    <w:p w14:paraId="19D19B50" w14:textId="77777777" w:rsidR="000740CA" w:rsidRDefault="000740CA" w:rsidP="000740CA">
      <w:pPr>
        <w:jc w:val="both"/>
      </w:pPr>
      <w:r>
        <w:t>What province do you live in?</w:t>
      </w:r>
    </w:p>
    <w:p w14:paraId="19400AC8" w14:textId="77777777" w:rsidR="000740CA" w:rsidRDefault="000740CA" w:rsidP="000740CA">
      <w:pPr>
        <w:jc w:val="both"/>
      </w:pPr>
      <w:r>
        <w:t xml:space="preserve"> </w:t>
      </w:r>
    </w:p>
    <w:p w14:paraId="48EA4F68" w14:textId="77777777" w:rsidR="000740CA" w:rsidRDefault="000740CA" w:rsidP="000740CA">
      <w:pPr>
        <w:ind w:left="1080"/>
      </w:pPr>
      <w:r>
        <w:t>1.      Beijing</w:t>
      </w:r>
    </w:p>
    <w:p w14:paraId="5FF51DD3" w14:textId="77777777" w:rsidR="000740CA" w:rsidRDefault="000740CA" w:rsidP="000740CA">
      <w:pPr>
        <w:ind w:left="1080"/>
      </w:pPr>
      <w:r>
        <w:t>2.      Tianjin</w:t>
      </w:r>
    </w:p>
    <w:p w14:paraId="598607B6" w14:textId="77777777" w:rsidR="000740CA" w:rsidRDefault="000740CA" w:rsidP="000740CA">
      <w:pPr>
        <w:ind w:left="1080"/>
      </w:pPr>
      <w:r>
        <w:t>3.      Hebei</w:t>
      </w:r>
    </w:p>
    <w:p w14:paraId="05E2A5B7" w14:textId="77777777" w:rsidR="000740CA" w:rsidRDefault="000740CA" w:rsidP="000740CA">
      <w:pPr>
        <w:ind w:left="1080"/>
      </w:pPr>
      <w:r>
        <w:t>4.      Shanxi</w:t>
      </w:r>
    </w:p>
    <w:p w14:paraId="62FC13BA" w14:textId="77777777" w:rsidR="000740CA" w:rsidRDefault="000740CA" w:rsidP="000740CA">
      <w:pPr>
        <w:ind w:left="1080"/>
      </w:pPr>
      <w:r>
        <w:t>5.      Inner Mongolia</w:t>
      </w:r>
    </w:p>
    <w:p w14:paraId="7B8DB3E3" w14:textId="77777777" w:rsidR="000740CA" w:rsidRDefault="000740CA" w:rsidP="000740CA">
      <w:pPr>
        <w:ind w:left="1080"/>
      </w:pPr>
      <w:r>
        <w:t>6.      Liaoning</w:t>
      </w:r>
    </w:p>
    <w:p w14:paraId="063B0C32" w14:textId="77777777" w:rsidR="000740CA" w:rsidRDefault="000740CA" w:rsidP="000740CA">
      <w:pPr>
        <w:ind w:left="1080"/>
      </w:pPr>
      <w:r>
        <w:t>7.      Jilin</w:t>
      </w:r>
    </w:p>
    <w:p w14:paraId="224F900A" w14:textId="77777777" w:rsidR="000740CA" w:rsidRDefault="000740CA" w:rsidP="000740CA">
      <w:pPr>
        <w:ind w:left="1080"/>
      </w:pPr>
      <w:r>
        <w:t>8.      Heilongjiang</w:t>
      </w:r>
    </w:p>
    <w:p w14:paraId="61559A1C" w14:textId="77777777" w:rsidR="000740CA" w:rsidRDefault="000740CA" w:rsidP="000740CA">
      <w:pPr>
        <w:ind w:left="1080"/>
      </w:pPr>
      <w:r>
        <w:t>9.      Shanghai</w:t>
      </w:r>
    </w:p>
    <w:p w14:paraId="2C061324" w14:textId="77777777" w:rsidR="000740CA" w:rsidRDefault="000740CA" w:rsidP="000740CA">
      <w:pPr>
        <w:ind w:left="1080"/>
      </w:pPr>
      <w:r>
        <w:t>10.  Jiangsu</w:t>
      </w:r>
    </w:p>
    <w:p w14:paraId="0019264C" w14:textId="77777777" w:rsidR="000740CA" w:rsidRDefault="000740CA" w:rsidP="000740CA">
      <w:pPr>
        <w:ind w:left="1080"/>
      </w:pPr>
      <w:r>
        <w:t>11.  Zhejiang</w:t>
      </w:r>
    </w:p>
    <w:p w14:paraId="5FDED965" w14:textId="77777777" w:rsidR="000740CA" w:rsidRDefault="000740CA" w:rsidP="000740CA">
      <w:pPr>
        <w:ind w:left="1080"/>
      </w:pPr>
      <w:r>
        <w:t>12.  Anhui</w:t>
      </w:r>
    </w:p>
    <w:p w14:paraId="0346E2D8" w14:textId="77777777" w:rsidR="000740CA" w:rsidRDefault="000740CA" w:rsidP="000740CA">
      <w:pPr>
        <w:ind w:left="1080"/>
      </w:pPr>
      <w:r>
        <w:t>13.  Fujian</w:t>
      </w:r>
    </w:p>
    <w:p w14:paraId="51792FD7" w14:textId="77777777" w:rsidR="000740CA" w:rsidRDefault="000740CA" w:rsidP="000740CA">
      <w:pPr>
        <w:ind w:left="1080"/>
      </w:pPr>
      <w:r>
        <w:t>14.  Jiangxi</w:t>
      </w:r>
    </w:p>
    <w:p w14:paraId="312D2DDD" w14:textId="77777777" w:rsidR="000740CA" w:rsidRDefault="000740CA" w:rsidP="000740CA">
      <w:pPr>
        <w:ind w:left="1080"/>
      </w:pPr>
      <w:r>
        <w:t>15.  Shandong</w:t>
      </w:r>
    </w:p>
    <w:p w14:paraId="2D455133" w14:textId="77777777" w:rsidR="000740CA" w:rsidRDefault="000740CA" w:rsidP="000740CA">
      <w:pPr>
        <w:ind w:left="1080"/>
      </w:pPr>
      <w:r>
        <w:t>16.  Henan</w:t>
      </w:r>
    </w:p>
    <w:p w14:paraId="5748EA2B" w14:textId="77777777" w:rsidR="000740CA" w:rsidRDefault="000740CA" w:rsidP="000740CA">
      <w:pPr>
        <w:ind w:left="1080"/>
      </w:pPr>
      <w:r>
        <w:t>17.  Hubei</w:t>
      </w:r>
    </w:p>
    <w:p w14:paraId="234C48E4" w14:textId="77777777" w:rsidR="000740CA" w:rsidRDefault="000740CA" w:rsidP="000740CA">
      <w:pPr>
        <w:ind w:left="1080"/>
      </w:pPr>
      <w:r>
        <w:t>18.  Hunan</w:t>
      </w:r>
    </w:p>
    <w:p w14:paraId="4095216E" w14:textId="77777777" w:rsidR="000740CA" w:rsidRDefault="000740CA" w:rsidP="000740CA">
      <w:pPr>
        <w:ind w:left="1080"/>
      </w:pPr>
      <w:r>
        <w:t>19.  Guangdong</w:t>
      </w:r>
    </w:p>
    <w:p w14:paraId="34304131" w14:textId="77777777" w:rsidR="000740CA" w:rsidRDefault="000740CA" w:rsidP="000740CA">
      <w:pPr>
        <w:ind w:left="1080"/>
      </w:pPr>
      <w:r>
        <w:t>20.  Guangxi</w:t>
      </w:r>
    </w:p>
    <w:p w14:paraId="3A41D289" w14:textId="77777777" w:rsidR="000740CA" w:rsidRDefault="000740CA" w:rsidP="000740CA">
      <w:pPr>
        <w:ind w:left="1080"/>
      </w:pPr>
      <w:r>
        <w:t>21.  Hainan</w:t>
      </w:r>
    </w:p>
    <w:p w14:paraId="0A36B487" w14:textId="77777777" w:rsidR="000740CA" w:rsidRDefault="000740CA" w:rsidP="000740CA">
      <w:pPr>
        <w:ind w:left="1080"/>
      </w:pPr>
      <w:r>
        <w:t>22.  Chongqing</w:t>
      </w:r>
    </w:p>
    <w:p w14:paraId="6FB861F4" w14:textId="77777777" w:rsidR="000740CA" w:rsidRDefault="000740CA" w:rsidP="000740CA">
      <w:pPr>
        <w:ind w:left="1080"/>
      </w:pPr>
      <w:r>
        <w:t>23.  Sichuan</w:t>
      </w:r>
    </w:p>
    <w:p w14:paraId="0F92AF5A" w14:textId="77777777" w:rsidR="000740CA" w:rsidRDefault="000740CA" w:rsidP="000740CA">
      <w:pPr>
        <w:ind w:left="1080"/>
      </w:pPr>
      <w:r>
        <w:t>24.  Guizhou</w:t>
      </w:r>
    </w:p>
    <w:p w14:paraId="095DBDC8" w14:textId="77777777" w:rsidR="000740CA" w:rsidRDefault="000740CA" w:rsidP="000740CA">
      <w:pPr>
        <w:ind w:left="1080"/>
      </w:pPr>
      <w:r>
        <w:t>25.  Yunnan</w:t>
      </w:r>
    </w:p>
    <w:p w14:paraId="6C4649F7" w14:textId="77777777" w:rsidR="000740CA" w:rsidRDefault="000740CA" w:rsidP="000740CA">
      <w:pPr>
        <w:ind w:left="1080"/>
      </w:pPr>
      <w:r>
        <w:t>26.  Tibet</w:t>
      </w:r>
    </w:p>
    <w:p w14:paraId="5F907E4B" w14:textId="77777777" w:rsidR="000740CA" w:rsidRDefault="000740CA" w:rsidP="000740CA">
      <w:pPr>
        <w:ind w:left="1080"/>
      </w:pPr>
      <w:r>
        <w:t>27.  Shaanxi</w:t>
      </w:r>
    </w:p>
    <w:p w14:paraId="4549DCEF" w14:textId="77777777" w:rsidR="000740CA" w:rsidRDefault="000740CA" w:rsidP="000740CA">
      <w:pPr>
        <w:ind w:left="1080"/>
      </w:pPr>
      <w:r>
        <w:t>28.  Gansu</w:t>
      </w:r>
    </w:p>
    <w:p w14:paraId="3DADA6EC" w14:textId="77777777" w:rsidR="000740CA" w:rsidRDefault="000740CA" w:rsidP="000740CA">
      <w:pPr>
        <w:ind w:left="1080"/>
      </w:pPr>
      <w:r>
        <w:t>29.  Qinghai</w:t>
      </w:r>
    </w:p>
    <w:p w14:paraId="49E98D5E" w14:textId="77777777" w:rsidR="000740CA" w:rsidRDefault="000740CA" w:rsidP="000740CA">
      <w:pPr>
        <w:ind w:left="1080"/>
      </w:pPr>
      <w:r>
        <w:t>30.  Ningxia</w:t>
      </w:r>
    </w:p>
    <w:p w14:paraId="1FE11CA0" w14:textId="77777777" w:rsidR="000740CA" w:rsidRDefault="000740CA" w:rsidP="000740CA">
      <w:pPr>
        <w:ind w:left="1080"/>
      </w:pPr>
      <w:r>
        <w:t>31.  Xinjiang</w:t>
      </w:r>
    </w:p>
    <w:p w14:paraId="1A13F8EC" w14:textId="77777777" w:rsidR="000740CA" w:rsidRDefault="000740CA" w:rsidP="000740CA">
      <w:pPr>
        <w:ind w:left="1080"/>
      </w:pPr>
      <w:r>
        <w:t>32.  Other</w:t>
      </w:r>
    </w:p>
    <w:p w14:paraId="0B414490" w14:textId="77777777" w:rsidR="000740CA" w:rsidRDefault="000740CA" w:rsidP="000740CA">
      <w:pPr>
        <w:jc w:val="both"/>
      </w:pPr>
      <w:r>
        <w:t xml:space="preserve"> </w:t>
      </w:r>
    </w:p>
    <w:p w14:paraId="61EFFF15" w14:textId="77777777" w:rsidR="000740CA" w:rsidRDefault="000740CA" w:rsidP="000740CA">
      <w:r>
        <w:lastRenderedPageBreak/>
        <w:t>Gender</w:t>
      </w:r>
    </w:p>
    <w:p w14:paraId="4F19C05D" w14:textId="77777777" w:rsidR="000740CA" w:rsidRDefault="000740CA" w:rsidP="000740CA">
      <w:pPr>
        <w:ind w:left="720"/>
      </w:pPr>
      <w:r>
        <w:t xml:space="preserve">        </w:t>
      </w:r>
      <w:r>
        <w:tab/>
      </w:r>
    </w:p>
    <w:p w14:paraId="29F593AB" w14:textId="77777777" w:rsidR="000740CA" w:rsidRDefault="000740CA" w:rsidP="000740CA">
      <w:pPr>
        <w:ind w:left="1080"/>
      </w:pPr>
      <w:r>
        <w:t>1.      Female</w:t>
      </w:r>
    </w:p>
    <w:p w14:paraId="4D2EBF77" w14:textId="77777777" w:rsidR="000740CA" w:rsidRDefault="000740CA" w:rsidP="000740CA">
      <w:pPr>
        <w:ind w:left="1080"/>
      </w:pPr>
      <w:r>
        <w:t>2.      Male</w:t>
      </w:r>
    </w:p>
    <w:p w14:paraId="157428DA" w14:textId="77777777" w:rsidR="000740CA" w:rsidRDefault="000740CA" w:rsidP="000740CA">
      <w:r>
        <w:t xml:space="preserve"> </w:t>
      </w:r>
    </w:p>
    <w:p w14:paraId="244FE6E6" w14:textId="77777777" w:rsidR="000740CA" w:rsidRDefault="000740CA" w:rsidP="000740CA">
      <w:r>
        <w:t>Marital Status</w:t>
      </w:r>
    </w:p>
    <w:p w14:paraId="2859C5C5" w14:textId="77777777" w:rsidR="000740CA" w:rsidRDefault="000740CA" w:rsidP="000740CA">
      <w:r>
        <w:t xml:space="preserve"> </w:t>
      </w:r>
    </w:p>
    <w:p w14:paraId="1704E398" w14:textId="600D65AD" w:rsidR="000740CA" w:rsidRDefault="000740CA" w:rsidP="00FF4F59">
      <w:pPr>
        <w:pStyle w:val="ListParagraph"/>
        <w:numPr>
          <w:ilvl w:val="0"/>
          <w:numId w:val="19"/>
        </w:numPr>
      </w:pPr>
      <w:r>
        <w:t>Single</w:t>
      </w:r>
    </w:p>
    <w:p w14:paraId="7EDDE8AF" w14:textId="4CA12DDC" w:rsidR="00227DE9" w:rsidRDefault="00227DE9" w:rsidP="00FF4F59">
      <w:pPr>
        <w:pStyle w:val="ListParagraph"/>
        <w:numPr>
          <w:ilvl w:val="0"/>
          <w:numId w:val="19"/>
        </w:numPr>
      </w:pPr>
      <w:r>
        <w:t>In a relationship</w:t>
      </w:r>
    </w:p>
    <w:p w14:paraId="7BF88167" w14:textId="16CCBE7E" w:rsidR="00227DE9" w:rsidRDefault="00594C43" w:rsidP="00227DE9">
      <w:pPr>
        <w:ind w:left="1080"/>
      </w:pPr>
      <w:r>
        <w:t>3</w:t>
      </w:r>
      <w:r w:rsidR="000740CA">
        <w:t>.      Married</w:t>
      </w:r>
    </w:p>
    <w:p w14:paraId="4AC15B3A" w14:textId="79F092AC" w:rsidR="000740CA" w:rsidRDefault="00594C43" w:rsidP="000740CA">
      <w:pPr>
        <w:ind w:left="1080"/>
      </w:pPr>
      <w:r>
        <w:t>4</w:t>
      </w:r>
      <w:r w:rsidR="000740CA">
        <w:t>.      Divorced</w:t>
      </w:r>
    </w:p>
    <w:p w14:paraId="7BA68F81" w14:textId="53825D22" w:rsidR="000740CA" w:rsidRDefault="000740CA" w:rsidP="000740CA"/>
    <w:p w14:paraId="3FDC3449" w14:textId="4F21461C" w:rsidR="000740CA" w:rsidRDefault="000740CA" w:rsidP="000740CA">
      <w:r>
        <w:t xml:space="preserve">Which of the following best describes </w:t>
      </w:r>
      <w:r w:rsidR="00227DE9">
        <w:t>the type of job you have?</w:t>
      </w:r>
    </w:p>
    <w:p w14:paraId="7DCEA810" w14:textId="77777777" w:rsidR="000740CA" w:rsidRDefault="000740CA" w:rsidP="000740CA">
      <w:r>
        <w:t xml:space="preserve"> </w:t>
      </w:r>
    </w:p>
    <w:p w14:paraId="343DF22F" w14:textId="39C56E9D" w:rsidR="000740CA" w:rsidRDefault="00FF4F59" w:rsidP="000740CA">
      <w:pPr>
        <w:ind w:left="1080"/>
      </w:pPr>
      <w:r>
        <w:t>1</w:t>
      </w:r>
      <w:r w:rsidR="000740CA">
        <w:t>.      White Collar Worker</w:t>
      </w:r>
    </w:p>
    <w:p w14:paraId="4780B477" w14:textId="0B7A5C99" w:rsidR="000740CA" w:rsidRDefault="00FF4F59" w:rsidP="000740CA">
      <w:pPr>
        <w:ind w:left="1080"/>
      </w:pPr>
      <w:r>
        <w:t>2</w:t>
      </w:r>
      <w:r w:rsidR="000740CA">
        <w:t>.      Laborer (</w:t>
      </w:r>
      <w:r w:rsidR="000740CA">
        <w:rPr>
          <w:rFonts w:ascii="Arial Unicode MS" w:eastAsia="Arial Unicode MS" w:hAnsi="Arial Unicode MS" w:cs="Arial Unicode MS"/>
        </w:rPr>
        <w:t>工人</w:t>
      </w:r>
      <w:r w:rsidR="000740CA">
        <w:t>)</w:t>
      </w:r>
    </w:p>
    <w:p w14:paraId="06DFCF27" w14:textId="3D2432C9" w:rsidR="00227DE9" w:rsidRDefault="00FF4F59" w:rsidP="000740CA">
      <w:pPr>
        <w:ind w:left="1080"/>
      </w:pPr>
      <w:r>
        <w:t>3</w:t>
      </w:r>
      <w:r w:rsidR="00227DE9">
        <w:t xml:space="preserve">. </w:t>
      </w:r>
      <w:r w:rsidR="00227DE9">
        <w:tab/>
        <w:t xml:space="preserve">   Self-employed</w:t>
      </w:r>
    </w:p>
    <w:p w14:paraId="54E4573F" w14:textId="659D0D1C" w:rsidR="00227DE9" w:rsidRDefault="00FF4F59" w:rsidP="000740CA">
      <w:pPr>
        <w:ind w:left="1080"/>
      </w:pPr>
      <w:r>
        <w:t>4.</w:t>
      </w:r>
      <w:r w:rsidR="00227DE9">
        <w:tab/>
        <w:t xml:space="preserve">   Agricultural worker</w:t>
      </w:r>
    </w:p>
    <w:p w14:paraId="53FB7E98" w14:textId="2EB23E8F" w:rsidR="000740CA" w:rsidRDefault="00FF4F59" w:rsidP="000740CA">
      <w:pPr>
        <w:ind w:left="1080"/>
      </w:pPr>
      <w:r>
        <w:t>5</w:t>
      </w:r>
      <w:r w:rsidR="000740CA">
        <w:t>.      Unemployed</w:t>
      </w:r>
    </w:p>
    <w:p w14:paraId="7234688E" w14:textId="0FB97D61" w:rsidR="000740CA" w:rsidRDefault="00FF4F59" w:rsidP="000740CA">
      <w:pPr>
        <w:ind w:left="1080"/>
      </w:pPr>
      <w:r>
        <w:t>6</w:t>
      </w:r>
      <w:r w:rsidR="000740CA">
        <w:t>.      Retired</w:t>
      </w:r>
    </w:p>
    <w:p w14:paraId="5F9BF988" w14:textId="0C2ECBAA" w:rsidR="000740CA" w:rsidRDefault="00FF4F59" w:rsidP="000740CA">
      <w:pPr>
        <w:ind w:left="1080"/>
      </w:pPr>
      <w:r>
        <w:t>7</w:t>
      </w:r>
      <w:r w:rsidR="000740CA">
        <w:t>.      Student</w:t>
      </w:r>
    </w:p>
    <w:p w14:paraId="2C6CF334" w14:textId="77777777" w:rsidR="00227DE9" w:rsidRDefault="00227DE9" w:rsidP="000740CA"/>
    <w:p w14:paraId="1DBECFF5" w14:textId="250FC88E" w:rsidR="00227DE9" w:rsidRDefault="00227DE9" w:rsidP="000740CA">
      <w:r>
        <w:t>Which of the following best describes the type of company or work unit you work for?</w:t>
      </w:r>
    </w:p>
    <w:p w14:paraId="737A5D72" w14:textId="385FD9AC" w:rsidR="00227DE9" w:rsidRDefault="00227DE9" w:rsidP="000740CA"/>
    <w:p w14:paraId="502E6DAE" w14:textId="7207E85A" w:rsidR="00227DE9" w:rsidRDefault="00227DE9" w:rsidP="00227DE9">
      <w:pPr>
        <w:pStyle w:val="ListParagraph"/>
        <w:numPr>
          <w:ilvl w:val="0"/>
          <w:numId w:val="18"/>
        </w:numPr>
      </w:pPr>
      <w:r>
        <w:t>State owned enterprise</w:t>
      </w:r>
    </w:p>
    <w:p w14:paraId="3469B5D7" w14:textId="01BFF57B" w:rsidR="00227DE9" w:rsidRDefault="00227DE9" w:rsidP="00227DE9">
      <w:pPr>
        <w:pStyle w:val="ListParagraph"/>
        <w:numPr>
          <w:ilvl w:val="0"/>
          <w:numId w:val="18"/>
        </w:numPr>
      </w:pPr>
      <w:r>
        <w:t>Government (local or central)</w:t>
      </w:r>
    </w:p>
    <w:p w14:paraId="3C39203D" w14:textId="1A42A39D" w:rsidR="00227DE9" w:rsidRDefault="00227DE9" w:rsidP="00227DE9">
      <w:pPr>
        <w:pStyle w:val="ListParagraph"/>
        <w:numPr>
          <w:ilvl w:val="0"/>
          <w:numId w:val="18"/>
        </w:numPr>
      </w:pPr>
      <w:r>
        <w:t>Public institution employee</w:t>
      </w:r>
    </w:p>
    <w:p w14:paraId="098B8406" w14:textId="4A6279D8" w:rsidR="00227DE9" w:rsidRDefault="00227DE9" w:rsidP="00227DE9">
      <w:pPr>
        <w:pStyle w:val="ListParagraph"/>
        <w:numPr>
          <w:ilvl w:val="0"/>
          <w:numId w:val="18"/>
        </w:numPr>
      </w:pPr>
      <w:r>
        <w:t>Domestic private enterprise</w:t>
      </w:r>
    </w:p>
    <w:p w14:paraId="3EE92E22" w14:textId="793D1EA1" w:rsidR="00227DE9" w:rsidRDefault="00227DE9" w:rsidP="00227DE9">
      <w:pPr>
        <w:pStyle w:val="ListParagraph"/>
        <w:numPr>
          <w:ilvl w:val="0"/>
          <w:numId w:val="18"/>
        </w:numPr>
      </w:pPr>
      <w:r>
        <w:t>International private enterprise operating in China</w:t>
      </w:r>
    </w:p>
    <w:p w14:paraId="44CFD85A" w14:textId="5067141E" w:rsidR="00227DE9" w:rsidRDefault="00227DE9" w:rsidP="00227DE9">
      <w:pPr>
        <w:pStyle w:val="ListParagraph"/>
        <w:numPr>
          <w:ilvl w:val="0"/>
          <w:numId w:val="18"/>
        </w:numPr>
      </w:pPr>
      <w:r>
        <w:t>Self-employed small enterprise</w:t>
      </w:r>
    </w:p>
    <w:p w14:paraId="38CD0558" w14:textId="3DAD568B" w:rsidR="00227DE9" w:rsidRDefault="00227DE9" w:rsidP="00227DE9">
      <w:pPr>
        <w:pStyle w:val="ListParagraph"/>
        <w:numPr>
          <w:ilvl w:val="0"/>
          <w:numId w:val="18"/>
        </w:numPr>
      </w:pPr>
      <w:r>
        <w:t>Agriculture</w:t>
      </w:r>
    </w:p>
    <w:p w14:paraId="3777E786" w14:textId="77777777" w:rsidR="00227DE9" w:rsidRDefault="00227DE9" w:rsidP="00FF4F59">
      <w:pPr>
        <w:ind w:left="360"/>
      </w:pPr>
    </w:p>
    <w:p w14:paraId="690FFAB0" w14:textId="6ABADD0B" w:rsidR="000740CA" w:rsidRDefault="000740CA" w:rsidP="000740CA">
      <w:r>
        <w:t xml:space="preserve"> </w:t>
      </w:r>
    </w:p>
    <w:p w14:paraId="25112242" w14:textId="40D9F123" w:rsidR="000740CA" w:rsidRDefault="000740CA" w:rsidP="000740CA">
      <w:r>
        <w:t>Are you a member or probationary member of the CCP</w:t>
      </w:r>
      <w:r w:rsidR="00FF4F59">
        <w:t>?</w:t>
      </w:r>
    </w:p>
    <w:p w14:paraId="1D5BFC2B" w14:textId="77777777" w:rsidR="000740CA" w:rsidRDefault="000740CA" w:rsidP="000740CA">
      <w:r>
        <w:t xml:space="preserve"> </w:t>
      </w:r>
    </w:p>
    <w:p w14:paraId="6CE5CE51" w14:textId="77777777" w:rsidR="000740CA" w:rsidRDefault="000740CA" w:rsidP="000740CA">
      <w:pPr>
        <w:ind w:left="1080"/>
      </w:pPr>
      <w:r>
        <w:t>1.      Yes</w:t>
      </w:r>
    </w:p>
    <w:p w14:paraId="4728EB51" w14:textId="77777777" w:rsidR="000740CA" w:rsidRDefault="000740CA" w:rsidP="000740CA">
      <w:pPr>
        <w:ind w:left="1080"/>
      </w:pPr>
      <w:r>
        <w:t>2.      No</w:t>
      </w:r>
    </w:p>
    <w:p w14:paraId="07D85FDD" w14:textId="0404B1C5" w:rsidR="000740CA" w:rsidRDefault="000740CA" w:rsidP="000740CA">
      <w:r>
        <w:t xml:space="preserve"> </w:t>
      </w:r>
    </w:p>
    <w:p w14:paraId="4324952E" w14:textId="6A60AD67" w:rsidR="00FF4F59" w:rsidRDefault="00FF4F59" w:rsidP="000740CA">
      <w:r>
        <w:t>Are you a member of the Communist Youth League?</w:t>
      </w:r>
    </w:p>
    <w:p w14:paraId="19E93D75" w14:textId="23E780B5" w:rsidR="00FF4F59" w:rsidRDefault="00FF4F59" w:rsidP="000740CA"/>
    <w:p w14:paraId="03415302" w14:textId="4908ED28" w:rsidR="00FF4F59" w:rsidRDefault="00FF4F59" w:rsidP="00FF4F59">
      <w:pPr>
        <w:pStyle w:val="ListParagraph"/>
        <w:numPr>
          <w:ilvl w:val="0"/>
          <w:numId w:val="20"/>
        </w:numPr>
      </w:pPr>
      <w:r>
        <w:t>Yes</w:t>
      </w:r>
    </w:p>
    <w:p w14:paraId="767F0560" w14:textId="0F771C92" w:rsidR="00FF4F59" w:rsidRDefault="00FF4F59" w:rsidP="00FF4F59">
      <w:pPr>
        <w:pStyle w:val="ListParagraph"/>
        <w:numPr>
          <w:ilvl w:val="0"/>
          <w:numId w:val="20"/>
        </w:numPr>
      </w:pPr>
      <w:r>
        <w:t>No</w:t>
      </w:r>
    </w:p>
    <w:p w14:paraId="413C786D" w14:textId="77777777" w:rsidR="00FF4F59" w:rsidRDefault="00FF4F59" w:rsidP="000740CA"/>
    <w:p w14:paraId="12E2682C" w14:textId="77777777" w:rsidR="000740CA" w:rsidRDefault="000740CA" w:rsidP="000740CA">
      <w:r>
        <w:lastRenderedPageBreak/>
        <w:t xml:space="preserve">Here is a table showing the range of </w:t>
      </w:r>
      <w:r>
        <w:rPr>
          <w:b/>
        </w:rPr>
        <w:t>monthly</w:t>
      </w:r>
      <w:r>
        <w:t xml:space="preserve"> incomes that people have. Which of the letters on this table best represents the total </w:t>
      </w:r>
      <w:r>
        <w:rPr>
          <w:b/>
        </w:rPr>
        <w:t>monthly</w:t>
      </w:r>
      <w:r>
        <w:t xml:space="preserve"> income of your household (after tax)?</w:t>
      </w:r>
    </w:p>
    <w:p w14:paraId="12C30D05" w14:textId="77777777" w:rsidR="000740CA" w:rsidRDefault="000740CA" w:rsidP="000740CA">
      <w:pPr>
        <w:ind w:left="720"/>
      </w:pPr>
      <w:r>
        <w:t xml:space="preserve"> </w:t>
      </w:r>
    </w:p>
    <w:p w14:paraId="5FD732A9" w14:textId="43470F7C" w:rsidR="000740CA" w:rsidRDefault="000740CA" w:rsidP="000740CA">
      <w:pPr>
        <w:ind w:left="720"/>
      </w:pPr>
      <w:r>
        <w:t xml:space="preserve">        </w:t>
      </w:r>
      <w:r>
        <w:tab/>
        <w:t xml:space="preserve">A.    </w:t>
      </w:r>
      <w:r>
        <w:tab/>
        <w:t xml:space="preserve">0      </w:t>
      </w:r>
      <w:r>
        <w:tab/>
        <w:t xml:space="preserve">-  </w:t>
      </w:r>
      <w:r w:rsidR="006A3218">
        <w:t>2</w:t>
      </w:r>
      <w:r>
        <w:t>,</w:t>
      </w:r>
      <w:r w:rsidR="006A3218">
        <w:t>999</w:t>
      </w:r>
    </w:p>
    <w:p w14:paraId="5DBF5FEC" w14:textId="1A724BA3" w:rsidR="000740CA" w:rsidRDefault="000740CA" w:rsidP="000740CA">
      <w:pPr>
        <w:ind w:left="720"/>
      </w:pPr>
      <w:r>
        <w:t xml:space="preserve">        </w:t>
      </w:r>
      <w:r>
        <w:tab/>
        <w:t xml:space="preserve">B.    </w:t>
      </w:r>
      <w:r>
        <w:tab/>
        <w:t xml:space="preserve">3,000   -  </w:t>
      </w:r>
      <w:r w:rsidR="006A3218">
        <w:t>5</w:t>
      </w:r>
      <w:r>
        <w:t>,</w:t>
      </w:r>
      <w:r w:rsidR="006A3218">
        <w:t>999</w:t>
      </w:r>
    </w:p>
    <w:p w14:paraId="11CFDB78" w14:textId="18DB28CC" w:rsidR="000740CA" w:rsidRDefault="000740CA" w:rsidP="000740CA">
      <w:pPr>
        <w:ind w:left="720"/>
      </w:pPr>
      <w:r>
        <w:t xml:space="preserve">        </w:t>
      </w:r>
      <w:r>
        <w:tab/>
        <w:t xml:space="preserve">C.    </w:t>
      </w:r>
      <w:r>
        <w:tab/>
        <w:t xml:space="preserve">6,000   -  </w:t>
      </w:r>
      <w:r w:rsidR="006A3218">
        <w:t>9</w:t>
      </w:r>
      <w:r>
        <w:t>,</w:t>
      </w:r>
      <w:r w:rsidR="006A3218">
        <w:t>999</w:t>
      </w:r>
    </w:p>
    <w:p w14:paraId="6E23524C" w14:textId="1079F0BC" w:rsidR="000740CA" w:rsidRDefault="000740CA" w:rsidP="000740CA">
      <w:pPr>
        <w:ind w:left="720"/>
      </w:pPr>
      <w:r>
        <w:t xml:space="preserve">        </w:t>
      </w:r>
      <w:r>
        <w:tab/>
        <w:t xml:space="preserve">D.    </w:t>
      </w:r>
      <w:r>
        <w:tab/>
        <w:t xml:space="preserve">10,000 -  </w:t>
      </w:r>
      <w:r w:rsidR="006A3218">
        <w:t>19</w:t>
      </w:r>
      <w:r>
        <w:t>,</w:t>
      </w:r>
      <w:r w:rsidR="006A3218">
        <w:t>999</w:t>
      </w:r>
    </w:p>
    <w:p w14:paraId="5C19274B" w14:textId="1021EF92" w:rsidR="000740CA" w:rsidRDefault="000740CA" w:rsidP="000740CA">
      <w:pPr>
        <w:ind w:left="720"/>
      </w:pPr>
      <w:r>
        <w:t xml:space="preserve">        </w:t>
      </w:r>
      <w:r>
        <w:tab/>
        <w:t xml:space="preserve">E.     </w:t>
      </w:r>
      <w:r>
        <w:tab/>
        <w:t xml:space="preserve">20,000 -  </w:t>
      </w:r>
      <w:r w:rsidR="006A3218">
        <w:t>49</w:t>
      </w:r>
      <w:r>
        <w:t>,</w:t>
      </w:r>
      <w:r w:rsidR="006A3218">
        <w:t>999</w:t>
      </w:r>
    </w:p>
    <w:p w14:paraId="4C05417C" w14:textId="227DBC17" w:rsidR="000740CA" w:rsidRDefault="000740CA" w:rsidP="000740CA">
      <w:pPr>
        <w:ind w:left="720"/>
      </w:pPr>
      <w:r>
        <w:t xml:space="preserve">        </w:t>
      </w:r>
      <w:r>
        <w:tab/>
        <w:t xml:space="preserve">F.     </w:t>
      </w:r>
      <w:r>
        <w:tab/>
        <w:t xml:space="preserve">50,000 -  </w:t>
      </w:r>
      <w:r w:rsidR="006A3218">
        <w:t>99</w:t>
      </w:r>
      <w:r>
        <w:t>,</w:t>
      </w:r>
      <w:r w:rsidR="006A3218">
        <w:t>999</w:t>
      </w:r>
    </w:p>
    <w:p w14:paraId="00AE18B4" w14:textId="4CA5944D" w:rsidR="000740CA" w:rsidRDefault="000740CA" w:rsidP="000740CA">
      <w:pPr>
        <w:ind w:left="720"/>
      </w:pPr>
      <w:r>
        <w:t xml:space="preserve">        </w:t>
      </w:r>
      <w:r>
        <w:tab/>
      </w:r>
      <w:r w:rsidR="006A3218">
        <w:t>G</w:t>
      </w:r>
      <w:r>
        <w:t xml:space="preserve">.     </w:t>
      </w:r>
      <w:r>
        <w:tab/>
        <w:t>More than 100,000</w:t>
      </w:r>
    </w:p>
    <w:p w14:paraId="31F65F06" w14:textId="77777777" w:rsidR="000740CA" w:rsidRDefault="000740CA" w:rsidP="000740CA">
      <w:r>
        <w:t xml:space="preserve"> </w:t>
      </w:r>
    </w:p>
    <w:p w14:paraId="76EF6D35" w14:textId="34F6DE42" w:rsidR="000740CA" w:rsidRDefault="000740CA" w:rsidP="006A3218">
      <w:pPr>
        <w:ind w:left="720"/>
      </w:pPr>
      <w:r>
        <w:t xml:space="preserve">        </w:t>
      </w:r>
    </w:p>
    <w:p w14:paraId="5A3D704E" w14:textId="77777777" w:rsidR="000740CA" w:rsidRDefault="000740CA" w:rsidP="000740CA">
      <w:pPr>
        <w:jc w:val="both"/>
      </w:pPr>
      <w:r>
        <w:t>How old are you?</w:t>
      </w:r>
    </w:p>
    <w:p w14:paraId="020A4977" w14:textId="77777777" w:rsidR="000740CA" w:rsidRDefault="000740CA" w:rsidP="000740CA">
      <w:pPr>
        <w:jc w:val="both"/>
      </w:pPr>
      <w:r>
        <w:t xml:space="preserve"> </w:t>
      </w:r>
    </w:p>
    <w:p w14:paraId="5FB107A3" w14:textId="77777777" w:rsidR="000740CA" w:rsidRDefault="000740CA" w:rsidP="000740CA">
      <w:pPr>
        <w:ind w:left="1080"/>
        <w:jc w:val="both"/>
      </w:pPr>
      <w:r>
        <w:t>1.      ___ Age</w:t>
      </w:r>
    </w:p>
    <w:p w14:paraId="257ED4E8" w14:textId="77777777" w:rsidR="000740CA" w:rsidRDefault="000740CA" w:rsidP="000740CA">
      <w:pPr>
        <w:jc w:val="both"/>
      </w:pPr>
      <w:r>
        <w:t xml:space="preserve"> </w:t>
      </w:r>
    </w:p>
    <w:p w14:paraId="0DBA86DA" w14:textId="77777777" w:rsidR="000740CA" w:rsidRDefault="000740CA" w:rsidP="000740CA">
      <w:pPr>
        <w:jc w:val="both"/>
      </w:pPr>
      <w:r>
        <w:t>What is the highest level of education that you have obtained?</w:t>
      </w:r>
    </w:p>
    <w:p w14:paraId="47D40002" w14:textId="77777777" w:rsidR="000740CA" w:rsidRDefault="000740CA" w:rsidP="000740CA">
      <w:pPr>
        <w:jc w:val="both"/>
      </w:pPr>
      <w:r>
        <w:t xml:space="preserve"> </w:t>
      </w:r>
    </w:p>
    <w:p w14:paraId="2B112A04" w14:textId="77777777" w:rsidR="000740CA" w:rsidRDefault="000740CA" w:rsidP="000740CA">
      <w:pPr>
        <w:ind w:left="1080"/>
        <w:jc w:val="both"/>
      </w:pPr>
      <w:r>
        <w:t>1.      No formal education</w:t>
      </w:r>
    </w:p>
    <w:p w14:paraId="4C859466" w14:textId="77777777" w:rsidR="000740CA" w:rsidRDefault="000740CA" w:rsidP="000740CA">
      <w:pPr>
        <w:ind w:left="1080"/>
        <w:jc w:val="both"/>
      </w:pPr>
      <w:r>
        <w:t>2.      Primary</w:t>
      </w:r>
    </w:p>
    <w:p w14:paraId="3B9AE8B1" w14:textId="77777777" w:rsidR="000740CA" w:rsidRDefault="000740CA" w:rsidP="000740CA">
      <w:pPr>
        <w:ind w:left="1080"/>
        <w:jc w:val="both"/>
      </w:pPr>
      <w:r>
        <w:t>3.      Middle school (</w:t>
      </w:r>
      <w:r>
        <w:rPr>
          <w:rFonts w:ascii="Arial Unicode MS" w:eastAsia="Arial Unicode MS" w:hAnsi="Arial Unicode MS" w:cs="Arial Unicode MS"/>
        </w:rPr>
        <w:t>初中</w:t>
      </w:r>
      <w:r>
        <w:t>)</w:t>
      </w:r>
    </w:p>
    <w:p w14:paraId="40DDADC2" w14:textId="77777777" w:rsidR="000740CA" w:rsidRDefault="000740CA" w:rsidP="000740CA">
      <w:pPr>
        <w:ind w:left="1080"/>
        <w:jc w:val="both"/>
      </w:pPr>
      <w:r>
        <w:t>4.      High school (</w:t>
      </w:r>
      <w:r>
        <w:rPr>
          <w:rFonts w:ascii="Arial Unicode MS" w:eastAsia="Arial Unicode MS" w:hAnsi="Arial Unicode MS" w:cs="Arial Unicode MS"/>
        </w:rPr>
        <w:t>高中</w:t>
      </w:r>
      <w:r>
        <w:t>)</w:t>
      </w:r>
    </w:p>
    <w:p w14:paraId="135FD50E" w14:textId="77777777" w:rsidR="000740CA" w:rsidRDefault="000740CA" w:rsidP="000740CA">
      <w:pPr>
        <w:ind w:left="1080"/>
        <w:jc w:val="both"/>
      </w:pPr>
      <w:r>
        <w:t>5.      University</w:t>
      </w:r>
    </w:p>
    <w:p w14:paraId="5E7D2AF0" w14:textId="77777777" w:rsidR="000740CA" w:rsidRDefault="000740CA" w:rsidP="000740CA">
      <w:pPr>
        <w:ind w:left="1080"/>
        <w:jc w:val="both"/>
      </w:pPr>
      <w:r>
        <w:t>6.      Advanced Studies/Graduate School</w:t>
      </w:r>
    </w:p>
    <w:p w14:paraId="02E52384" w14:textId="77777777" w:rsidR="000740CA" w:rsidRDefault="000740CA" w:rsidP="000740CA">
      <w:pPr>
        <w:jc w:val="both"/>
      </w:pPr>
      <w:r>
        <w:t xml:space="preserve">  </w:t>
      </w:r>
    </w:p>
    <w:p w14:paraId="2B9028C4" w14:textId="77777777" w:rsidR="000740CA" w:rsidRDefault="000740CA" w:rsidP="000740CA">
      <w:pPr>
        <w:jc w:val="both"/>
      </w:pPr>
      <w:r>
        <w:t>What is your residency status?</w:t>
      </w:r>
    </w:p>
    <w:p w14:paraId="5478A851" w14:textId="77777777" w:rsidR="000740CA" w:rsidRDefault="000740CA" w:rsidP="000740CA">
      <w:pPr>
        <w:jc w:val="both"/>
      </w:pPr>
      <w:r>
        <w:t xml:space="preserve"> </w:t>
      </w:r>
    </w:p>
    <w:p w14:paraId="33DE1659" w14:textId="77777777" w:rsidR="000740CA" w:rsidRDefault="000740CA" w:rsidP="000740CA">
      <w:pPr>
        <w:ind w:left="1080"/>
        <w:jc w:val="both"/>
      </w:pPr>
      <w:r>
        <w:t>1.      Urban with Urban Hukou</w:t>
      </w:r>
    </w:p>
    <w:p w14:paraId="6A0C35E3" w14:textId="77777777" w:rsidR="000740CA" w:rsidRDefault="000740CA" w:rsidP="000740CA">
      <w:pPr>
        <w:ind w:left="1080"/>
        <w:jc w:val="both"/>
      </w:pPr>
      <w:r>
        <w:t>2.      Urban with Rural Hukou</w:t>
      </w:r>
    </w:p>
    <w:p w14:paraId="717C3255" w14:textId="77777777" w:rsidR="000740CA" w:rsidRDefault="000740CA" w:rsidP="000740CA">
      <w:pPr>
        <w:ind w:left="1080"/>
        <w:jc w:val="both"/>
      </w:pPr>
      <w:r>
        <w:t>3.      Rural with Rural Hukou</w:t>
      </w:r>
    </w:p>
    <w:p w14:paraId="44A3E429" w14:textId="77777777" w:rsidR="000740CA" w:rsidRDefault="000740CA" w:rsidP="000740CA">
      <w:pPr>
        <w:ind w:left="1080"/>
        <w:jc w:val="both"/>
      </w:pPr>
      <w:r>
        <w:t>4.      Rural with Urban Hukou</w:t>
      </w:r>
    </w:p>
    <w:p w14:paraId="5E74C758" w14:textId="77777777" w:rsidR="000740CA" w:rsidRDefault="000740CA" w:rsidP="000740CA">
      <w:pPr>
        <w:ind w:left="1080"/>
        <w:jc w:val="both"/>
      </w:pPr>
      <w:r>
        <w:t>5.      Overseas Chinese (including Hong Kong and Macao)</w:t>
      </w:r>
    </w:p>
    <w:p w14:paraId="41105BA0" w14:textId="77777777" w:rsidR="000740CA" w:rsidRDefault="000740CA" w:rsidP="000740CA">
      <w:pPr>
        <w:ind w:left="1080"/>
        <w:jc w:val="both"/>
      </w:pPr>
      <w:r>
        <w:t>6.      Other</w:t>
      </w:r>
    </w:p>
    <w:p w14:paraId="287D33DA" w14:textId="663B067D" w:rsidR="000740CA" w:rsidRDefault="000740CA" w:rsidP="000740CA"/>
    <w:p w14:paraId="0174D084" w14:textId="77777777" w:rsidR="000740CA" w:rsidRPr="000740CA" w:rsidRDefault="000740CA" w:rsidP="00A6771B"/>
    <w:p w14:paraId="2A205B90" w14:textId="77777777" w:rsidR="00A6771B" w:rsidRDefault="00A6771B">
      <w:pPr>
        <w:rPr>
          <w:u w:val="single"/>
        </w:rPr>
      </w:pPr>
      <w:r>
        <w:rPr>
          <w:u w:val="single"/>
        </w:rPr>
        <w:br w:type="page"/>
      </w:r>
    </w:p>
    <w:p w14:paraId="27BD1127" w14:textId="7BD80AB9" w:rsidR="000740CA" w:rsidRDefault="000740CA" w:rsidP="000740CA">
      <w:r>
        <w:rPr>
          <w:u w:val="single"/>
        </w:rPr>
        <w:lastRenderedPageBreak/>
        <w:t>Knowledge</w:t>
      </w:r>
    </w:p>
    <w:p w14:paraId="1B47DE56" w14:textId="77777777" w:rsidR="000740CA" w:rsidRDefault="000740CA" w:rsidP="000740CA"/>
    <w:p w14:paraId="2F294290" w14:textId="77777777" w:rsidR="000740CA" w:rsidRDefault="000740CA" w:rsidP="000740CA">
      <w:r>
        <w:t>On a scale of 1-7, where 7 is strongly agree, please indicate how much you agree with the following statements.</w:t>
      </w:r>
    </w:p>
    <w:p w14:paraId="5CEB666D" w14:textId="77777777" w:rsidR="000740CA" w:rsidRDefault="000740CA" w:rsidP="000740CA"/>
    <w:p w14:paraId="4DC554D0" w14:textId="77777777" w:rsidR="000740CA" w:rsidRDefault="000740CA" w:rsidP="000740CA">
      <w:pPr>
        <w:pStyle w:val="ListParagraph"/>
        <w:numPr>
          <w:ilvl w:val="0"/>
          <w:numId w:val="3"/>
        </w:numPr>
      </w:pPr>
      <w:r>
        <w:t>I am very concerned about my privacy online</w:t>
      </w:r>
    </w:p>
    <w:p w14:paraId="26539B03" w14:textId="77777777" w:rsidR="000740CA" w:rsidRDefault="000740CA" w:rsidP="000740CA"/>
    <w:p w14:paraId="706E87B2" w14:textId="77777777" w:rsidR="000740CA" w:rsidRDefault="000740CA" w:rsidP="000740CA">
      <w:pPr>
        <w:ind w:left="720"/>
      </w:pPr>
      <w:r>
        <w:t>1 2 3 4 5 6 7</w:t>
      </w:r>
    </w:p>
    <w:p w14:paraId="5B58AE0D" w14:textId="77777777" w:rsidR="000740CA" w:rsidRDefault="000740CA" w:rsidP="000740CA">
      <w:pPr>
        <w:pStyle w:val="ListParagraph"/>
      </w:pPr>
    </w:p>
    <w:p w14:paraId="741A0242" w14:textId="77777777" w:rsidR="000740CA" w:rsidRDefault="000740CA" w:rsidP="000740CA">
      <w:pPr>
        <w:pStyle w:val="ListParagraph"/>
        <w:numPr>
          <w:ilvl w:val="0"/>
          <w:numId w:val="3"/>
        </w:numPr>
      </w:pPr>
      <w:r>
        <w:t>Please take your time in answering the next two question. When I hear the word online privacy, what types of personal information do you think are related to online privacy? (Please list a few types of information)  FREE RESPONSE</w:t>
      </w:r>
    </w:p>
    <w:p w14:paraId="24D5A081" w14:textId="77777777" w:rsidR="000740CA" w:rsidRDefault="000740CA" w:rsidP="000740CA"/>
    <w:p w14:paraId="327B3886" w14:textId="77777777" w:rsidR="000740CA" w:rsidRDefault="000740CA" w:rsidP="000740CA">
      <w:pPr>
        <w:pStyle w:val="ListParagraph"/>
        <w:numPr>
          <w:ilvl w:val="0"/>
          <w:numId w:val="3"/>
        </w:numPr>
      </w:pPr>
      <w:r>
        <w:t>Please list a few situations in which you felt worried about your online privacy and what you thought might be the consequences of your privacy not being protected</w:t>
      </w:r>
    </w:p>
    <w:p w14:paraId="3C344758" w14:textId="77777777" w:rsidR="000740CA" w:rsidRDefault="000740CA" w:rsidP="000740CA">
      <w:pPr>
        <w:ind w:left="720"/>
      </w:pPr>
      <w:r>
        <w:t>(example: paying for something online – worried that a criminal might steal my payment information) FREE RESPONSE</w:t>
      </w:r>
    </w:p>
    <w:p w14:paraId="3CA1CC91" w14:textId="77777777" w:rsidR="000740CA" w:rsidRDefault="000740CA" w:rsidP="000740CA"/>
    <w:p w14:paraId="2631A919" w14:textId="77777777" w:rsidR="000740CA" w:rsidRDefault="000740CA" w:rsidP="000740CA">
      <w:pPr>
        <w:numPr>
          <w:ilvl w:val="0"/>
          <w:numId w:val="3"/>
        </w:numPr>
      </w:pPr>
      <w:r>
        <w:t>I spend a lot of time reading about technology related privacy issues.</w:t>
      </w:r>
      <w:r>
        <w:br/>
      </w:r>
      <w:r>
        <w:br/>
        <w:t>1 2 3 4 5 6 7</w:t>
      </w:r>
      <w:r>
        <w:br/>
      </w:r>
    </w:p>
    <w:p w14:paraId="5A30F66D" w14:textId="77777777" w:rsidR="000740CA" w:rsidRDefault="000740CA" w:rsidP="000740CA">
      <w:pPr>
        <w:numPr>
          <w:ilvl w:val="0"/>
          <w:numId w:val="3"/>
        </w:numPr>
      </w:pPr>
      <w:r>
        <w:t>In the last year, I have had discussions with my friends about online privacy issues.</w:t>
      </w:r>
      <w:r>
        <w:br/>
      </w:r>
      <w:r>
        <w:br/>
        <w:t>1 2 3 4 5 6 7</w:t>
      </w:r>
      <w:r>
        <w:br/>
      </w:r>
    </w:p>
    <w:p w14:paraId="236AA557" w14:textId="77777777" w:rsidR="000740CA" w:rsidRDefault="000740CA" w:rsidP="000740CA">
      <w:pPr>
        <w:numPr>
          <w:ilvl w:val="0"/>
          <w:numId w:val="3"/>
        </w:numPr>
      </w:pPr>
      <w:r>
        <w:t>I feel like I know exactly how much privacy I have online.</w:t>
      </w:r>
      <w:r>
        <w:br/>
      </w:r>
      <w:r>
        <w:br/>
        <w:t>1 2 3 4 5 6 7</w:t>
      </w:r>
      <w:r>
        <w:br/>
      </w:r>
    </w:p>
    <w:p w14:paraId="4D55CA1B" w14:textId="77777777" w:rsidR="000740CA" w:rsidRDefault="000740CA" w:rsidP="000740CA">
      <w:pPr>
        <w:numPr>
          <w:ilvl w:val="0"/>
          <w:numId w:val="3"/>
        </w:numPr>
      </w:pPr>
      <w:r>
        <w:t>Have you heard of the social credit system (official terminology)?</w:t>
      </w:r>
    </w:p>
    <w:p w14:paraId="6F373CEE" w14:textId="77777777" w:rsidR="000740CA" w:rsidRDefault="000740CA" w:rsidP="000740CA">
      <w:pPr>
        <w:ind w:left="720"/>
      </w:pPr>
    </w:p>
    <w:p w14:paraId="35296F79" w14:textId="33999E02" w:rsidR="000740CA" w:rsidRDefault="000740CA" w:rsidP="000740CA">
      <w:pPr>
        <w:ind w:left="720"/>
      </w:pPr>
      <w:r>
        <w:t xml:space="preserve">Yes, heard the </w:t>
      </w:r>
      <w:r w:rsidR="00227DE9">
        <w:t xml:space="preserve">specific </w:t>
      </w:r>
      <w:r>
        <w:t xml:space="preserve">details of it; </w:t>
      </w:r>
    </w:p>
    <w:p w14:paraId="11A635EC" w14:textId="492C1DAF" w:rsidR="000740CA" w:rsidRDefault="000740CA" w:rsidP="000740CA">
      <w:pPr>
        <w:ind w:left="720"/>
      </w:pPr>
      <w:r>
        <w:t>Yes heard general information</w:t>
      </w:r>
      <w:r w:rsidR="00227DE9">
        <w:t xml:space="preserve"> about it but not specific details</w:t>
      </w:r>
      <w:r>
        <w:t xml:space="preserve">; </w:t>
      </w:r>
    </w:p>
    <w:p w14:paraId="306F64B8" w14:textId="49C45C08" w:rsidR="000740CA" w:rsidRDefault="000740CA" w:rsidP="000740CA">
      <w:pPr>
        <w:ind w:left="720"/>
      </w:pPr>
      <w:r>
        <w:t>Yes, heard the term</w:t>
      </w:r>
      <w:r w:rsidR="00227DE9">
        <w:t xml:space="preserve"> but not any</w:t>
      </w:r>
      <w:r w:rsidR="00821F67">
        <w:t xml:space="preserve"> information about it</w:t>
      </w:r>
      <w:r>
        <w:t xml:space="preserve">; </w:t>
      </w:r>
    </w:p>
    <w:p w14:paraId="3C77B359" w14:textId="7779E137" w:rsidR="000740CA" w:rsidRDefault="000740CA" w:rsidP="000740CA">
      <w:pPr>
        <w:ind w:left="720"/>
      </w:pPr>
      <w:r>
        <w:t>No, have not heard of it</w:t>
      </w:r>
    </w:p>
    <w:p w14:paraId="19C1FC29" w14:textId="77777777" w:rsidR="00227DE9" w:rsidRDefault="00227DE9" w:rsidP="000740CA">
      <w:pPr>
        <w:ind w:left="720"/>
      </w:pPr>
    </w:p>
    <w:p w14:paraId="57282244" w14:textId="77777777" w:rsidR="000740CA" w:rsidRDefault="000740CA" w:rsidP="000740CA">
      <w:pPr>
        <w:numPr>
          <w:ilvl w:val="0"/>
          <w:numId w:val="3"/>
        </w:numPr>
      </w:pPr>
      <w:r>
        <w:t>Based on your knowledge of the social credit system please list some actions that you believe would lower your social credit: FREE RESPONSE</w:t>
      </w:r>
      <w:r>
        <w:br/>
      </w:r>
    </w:p>
    <w:p w14:paraId="3B3A02B9" w14:textId="39B768BD" w:rsidR="000740CA" w:rsidRDefault="000740CA" w:rsidP="000740CA">
      <w:r>
        <w:t>Based on your knowledge of the social credit system, please list some actions that you believe would be more difficult or prohibited if you have a low social credit score: FREE RESPONSE</w:t>
      </w:r>
    </w:p>
    <w:p w14:paraId="509AF76B" w14:textId="77777777" w:rsidR="000740CA" w:rsidRPr="000740CA" w:rsidRDefault="000740CA" w:rsidP="00A6771B"/>
    <w:p w14:paraId="00000010" w14:textId="77777777" w:rsidR="004C29A7" w:rsidRDefault="004C29A7"/>
    <w:p w14:paraId="699F8AF7" w14:textId="77777777" w:rsidR="00A6771B" w:rsidRDefault="00A6771B">
      <w:pPr>
        <w:rPr>
          <w:u w:val="single"/>
        </w:rPr>
      </w:pPr>
      <w:r>
        <w:rPr>
          <w:u w:val="single"/>
        </w:rPr>
        <w:lastRenderedPageBreak/>
        <w:br w:type="page"/>
      </w:r>
    </w:p>
    <w:p w14:paraId="6A38DE45" w14:textId="77777777" w:rsidR="00A6771B" w:rsidRDefault="00A6771B">
      <w:pPr>
        <w:rPr>
          <w:u w:val="single"/>
        </w:rPr>
      </w:pPr>
      <w:r>
        <w:rPr>
          <w:u w:val="single"/>
        </w:rPr>
        <w:lastRenderedPageBreak/>
        <w:t>Personality</w:t>
      </w:r>
    </w:p>
    <w:p w14:paraId="6A593C28" w14:textId="77777777" w:rsidR="00A6771B" w:rsidRDefault="00A6771B">
      <w:pPr>
        <w:rPr>
          <w:u w:val="single"/>
        </w:rPr>
      </w:pPr>
    </w:p>
    <w:p w14:paraId="00000011" w14:textId="22B3E4B2" w:rsidR="004C29A7" w:rsidRDefault="008F0BC4">
      <w:pPr>
        <w:rPr>
          <w:u w:val="single"/>
        </w:rPr>
      </w:pPr>
      <w:r>
        <w:rPr>
          <w:u w:val="single"/>
        </w:rPr>
        <w:t>Power Distance</w:t>
      </w:r>
    </w:p>
    <w:p w14:paraId="00000012" w14:textId="77777777" w:rsidR="004C29A7" w:rsidRDefault="004C29A7"/>
    <w:p w14:paraId="00000013" w14:textId="5E6FA521"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14" w14:textId="77777777" w:rsidR="004C29A7" w:rsidRDefault="004C29A7"/>
    <w:p w14:paraId="00000015" w14:textId="77777777" w:rsidR="004C29A7" w:rsidRDefault="008F0BC4">
      <w:pPr>
        <w:numPr>
          <w:ilvl w:val="0"/>
          <w:numId w:val="10"/>
        </w:numPr>
      </w:pPr>
      <w:r>
        <w:t>In choosing an ideal job, it is important for me to have a good working relationship with my superior.</w:t>
      </w:r>
    </w:p>
    <w:p w14:paraId="00000016" w14:textId="77777777" w:rsidR="004C29A7" w:rsidRDefault="004C29A7">
      <w:pPr>
        <w:ind w:left="720"/>
      </w:pPr>
    </w:p>
    <w:p w14:paraId="00000017" w14:textId="7D26D32D" w:rsidR="004C29A7" w:rsidRDefault="008F0BC4">
      <w:pPr>
        <w:ind w:left="720"/>
      </w:pPr>
      <w:r>
        <w:t>1 2 3 4 5</w:t>
      </w:r>
      <w:r w:rsidR="00A52A87">
        <w:t xml:space="preserve"> 6 7</w:t>
      </w:r>
      <w:r>
        <w:br/>
      </w:r>
    </w:p>
    <w:p w14:paraId="00000018" w14:textId="77777777" w:rsidR="004C29A7" w:rsidRDefault="008F0BC4">
      <w:pPr>
        <w:numPr>
          <w:ilvl w:val="0"/>
          <w:numId w:val="10"/>
        </w:numPr>
      </w:pPr>
      <w:r>
        <w:t>When I have a disagreement with my superior it is important for me to be able to express it to them.</w:t>
      </w:r>
    </w:p>
    <w:p w14:paraId="00000019" w14:textId="77777777" w:rsidR="004C29A7" w:rsidRDefault="004C29A7">
      <w:pPr>
        <w:ind w:left="720"/>
      </w:pPr>
    </w:p>
    <w:p w14:paraId="0000001A" w14:textId="486B7F0C" w:rsidR="004C29A7" w:rsidRDefault="008F0BC4">
      <w:pPr>
        <w:ind w:left="720"/>
      </w:pPr>
      <w:r>
        <w:t>1 2 3 4 5</w:t>
      </w:r>
      <w:r w:rsidR="00A52A87">
        <w:t xml:space="preserve"> 6 7</w:t>
      </w:r>
    </w:p>
    <w:p w14:paraId="0000001B" w14:textId="77777777" w:rsidR="004C29A7" w:rsidRDefault="004C29A7"/>
    <w:p w14:paraId="0000001C" w14:textId="77777777" w:rsidR="004C29A7" w:rsidRDefault="008F0BC4">
      <w:pPr>
        <w:rPr>
          <w:u w:val="single"/>
        </w:rPr>
      </w:pPr>
      <w:r>
        <w:rPr>
          <w:u w:val="single"/>
        </w:rPr>
        <w:t>Individualism vs. Collectivism (Personal vs. Job)</w:t>
      </w:r>
    </w:p>
    <w:p w14:paraId="0000001D" w14:textId="77777777" w:rsidR="004C29A7" w:rsidRDefault="004C29A7">
      <w:pPr>
        <w:rPr>
          <w:u w:val="single"/>
        </w:rPr>
      </w:pPr>
    </w:p>
    <w:p w14:paraId="0000001E" w14:textId="449A8787" w:rsidR="004C29A7" w:rsidRDefault="008F0BC4">
      <w:pPr>
        <w:rPr>
          <w:u w:val="single"/>
        </w:rPr>
      </w:pPr>
      <w:r>
        <w:t>On a scale of 1-</w:t>
      </w:r>
      <w:r w:rsidR="00A52A87">
        <w:t>7</w:t>
      </w:r>
      <w:r>
        <w:t xml:space="preserve">, where </w:t>
      </w:r>
      <w:r w:rsidR="00A52A87">
        <w:t>7</w:t>
      </w:r>
      <w:r>
        <w:t xml:space="preserve"> is strongly agree, please indicate how much you agree with the following statements.</w:t>
      </w:r>
    </w:p>
    <w:p w14:paraId="0000001F" w14:textId="77777777" w:rsidR="004C29A7" w:rsidRDefault="004C29A7"/>
    <w:p w14:paraId="00000020" w14:textId="77777777" w:rsidR="004C29A7" w:rsidRDefault="008F0BC4">
      <w:pPr>
        <w:numPr>
          <w:ilvl w:val="0"/>
          <w:numId w:val="6"/>
        </w:numPr>
      </w:pPr>
      <w:r>
        <w:t>In choosing an ideal job, it is important for me to have sufficient time for my personal or family life.</w:t>
      </w:r>
    </w:p>
    <w:p w14:paraId="00000021" w14:textId="77777777" w:rsidR="004C29A7" w:rsidRDefault="004C29A7">
      <w:pPr>
        <w:ind w:left="720"/>
      </w:pPr>
    </w:p>
    <w:p w14:paraId="00000022" w14:textId="6CFDC9E4" w:rsidR="004C29A7" w:rsidRDefault="008F0BC4">
      <w:pPr>
        <w:ind w:left="720"/>
      </w:pPr>
      <w:r>
        <w:t>1 2 3 4 5</w:t>
      </w:r>
      <w:r w:rsidR="00A52A87">
        <w:t xml:space="preserve"> 6 7</w:t>
      </w:r>
      <w:r>
        <w:br/>
      </w:r>
    </w:p>
    <w:p w14:paraId="00000023" w14:textId="77777777" w:rsidR="004C29A7" w:rsidRDefault="008F0BC4">
      <w:pPr>
        <w:numPr>
          <w:ilvl w:val="0"/>
          <w:numId w:val="6"/>
        </w:numPr>
      </w:pPr>
      <w:r>
        <w:t>Having a job with variety and adventure is more important to me than having a secure and stable job.</w:t>
      </w:r>
    </w:p>
    <w:p w14:paraId="00000024" w14:textId="77777777" w:rsidR="004C29A7" w:rsidRDefault="004C29A7">
      <w:pPr>
        <w:ind w:left="720"/>
      </w:pPr>
    </w:p>
    <w:p w14:paraId="00000025" w14:textId="67D37CE9" w:rsidR="004C29A7" w:rsidRDefault="008F0BC4">
      <w:pPr>
        <w:ind w:left="720"/>
      </w:pPr>
      <w:r>
        <w:t>1 2 3 4 5</w:t>
      </w:r>
      <w:r w:rsidR="00A52A87">
        <w:t xml:space="preserve"> 6 7</w:t>
      </w:r>
    </w:p>
    <w:p w14:paraId="00000026" w14:textId="77777777" w:rsidR="004C29A7" w:rsidRDefault="004C29A7"/>
    <w:p w14:paraId="00000027" w14:textId="77777777" w:rsidR="004C29A7" w:rsidRDefault="008F0BC4">
      <w:pPr>
        <w:rPr>
          <w:u w:val="single"/>
        </w:rPr>
      </w:pPr>
      <w:r>
        <w:rPr>
          <w:u w:val="single"/>
        </w:rPr>
        <w:t>Masculinity vs. Femininity (Trust vs. Risk)</w:t>
      </w:r>
    </w:p>
    <w:p w14:paraId="00000028" w14:textId="77777777" w:rsidR="004C29A7" w:rsidRDefault="004C29A7">
      <w:pPr>
        <w:rPr>
          <w:u w:val="single"/>
        </w:rPr>
      </w:pPr>
    </w:p>
    <w:p w14:paraId="00000029" w14:textId="07371A11" w:rsidR="004C29A7" w:rsidRDefault="008F0BC4">
      <w:pPr>
        <w:rPr>
          <w:u w:val="single"/>
        </w:rPr>
      </w:pPr>
      <w:r>
        <w:t>On a scale of 1-</w:t>
      </w:r>
      <w:r w:rsidR="00A52A87">
        <w:t>7</w:t>
      </w:r>
      <w:r>
        <w:t xml:space="preserve">, where </w:t>
      </w:r>
      <w:r w:rsidR="006A3218">
        <w:t>7</w:t>
      </w:r>
      <w:r>
        <w:t xml:space="preserve"> is strongly agree, please indicate how much you agree with the following statements.</w:t>
      </w:r>
    </w:p>
    <w:p w14:paraId="0000002A" w14:textId="77777777" w:rsidR="004C29A7" w:rsidRDefault="004C29A7"/>
    <w:p w14:paraId="0000002B" w14:textId="77777777" w:rsidR="004C29A7" w:rsidRDefault="008F0BC4">
      <w:pPr>
        <w:numPr>
          <w:ilvl w:val="0"/>
          <w:numId w:val="9"/>
        </w:numPr>
      </w:pPr>
      <w:r>
        <w:t>Most people can be trusted.</w:t>
      </w:r>
    </w:p>
    <w:p w14:paraId="0000002C" w14:textId="77777777" w:rsidR="004C29A7" w:rsidRDefault="004C29A7">
      <w:pPr>
        <w:ind w:left="720"/>
      </w:pPr>
    </w:p>
    <w:p w14:paraId="0000002D" w14:textId="0696F2F8" w:rsidR="004C29A7" w:rsidRDefault="008F0BC4">
      <w:pPr>
        <w:ind w:left="720"/>
      </w:pPr>
      <w:r>
        <w:t>1 2 3 4 5</w:t>
      </w:r>
      <w:r w:rsidR="00A52A87">
        <w:t xml:space="preserve"> 6 7</w:t>
      </w:r>
      <w:r>
        <w:br/>
      </w:r>
    </w:p>
    <w:p w14:paraId="0000002E" w14:textId="77777777" w:rsidR="004C29A7" w:rsidRDefault="008F0BC4">
      <w:pPr>
        <w:numPr>
          <w:ilvl w:val="0"/>
          <w:numId w:val="9"/>
        </w:numPr>
      </w:pPr>
      <w:r>
        <w:t>When people have failed in life it is often their own fault.</w:t>
      </w:r>
    </w:p>
    <w:p w14:paraId="0000002F" w14:textId="77777777" w:rsidR="004C29A7" w:rsidRDefault="004C29A7">
      <w:pPr>
        <w:ind w:left="720"/>
      </w:pPr>
    </w:p>
    <w:p w14:paraId="00000030" w14:textId="0FA500CB" w:rsidR="004C29A7" w:rsidRDefault="008F0BC4">
      <w:pPr>
        <w:ind w:left="720"/>
      </w:pPr>
      <w:r>
        <w:t>1 2 3 4 5</w:t>
      </w:r>
      <w:r w:rsidR="00A52A87">
        <w:t xml:space="preserve"> 6 7</w:t>
      </w:r>
    </w:p>
    <w:p w14:paraId="00000031" w14:textId="77777777" w:rsidR="004C29A7" w:rsidRDefault="004C29A7"/>
    <w:p w14:paraId="00000032" w14:textId="77777777" w:rsidR="004C29A7" w:rsidRDefault="008F0BC4">
      <w:pPr>
        <w:rPr>
          <w:u w:val="single"/>
        </w:rPr>
      </w:pPr>
      <w:r>
        <w:rPr>
          <w:u w:val="single"/>
        </w:rPr>
        <w:t>Uncertainty Avoidance</w:t>
      </w:r>
    </w:p>
    <w:p w14:paraId="00000033" w14:textId="77777777" w:rsidR="004C29A7" w:rsidRDefault="004C29A7"/>
    <w:p w14:paraId="00000034" w14:textId="27D66F6B" w:rsidR="004C29A7" w:rsidRDefault="008F0BC4">
      <w:r>
        <w:t>On a scale of 1-</w:t>
      </w:r>
      <w:r w:rsidR="00A52A87">
        <w:t>7</w:t>
      </w:r>
      <w:r>
        <w:t xml:space="preserve">, where </w:t>
      </w:r>
      <w:r w:rsidR="00A52A87">
        <w:t>7</w:t>
      </w:r>
      <w:r>
        <w:t xml:space="preserve"> is strongly agree, please indicate how much you agree with the following statements.</w:t>
      </w:r>
    </w:p>
    <w:p w14:paraId="00000035" w14:textId="77777777" w:rsidR="004C29A7" w:rsidRDefault="004C29A7"/>
    <w:p w14:paraId="00000036" w14:textId="77777777" w:rsidR="004C29A7" w:rsidRDefault="008F0BC4">
      <w:pPr>
        <w:numPr>
          <w:ilvl w:val="0"/>
          <w:numId w:val="2"/>
        </w:numPr>
      </w:pPr>
      <w:r>
        <w:t>I prefer my manager to give me strict instructions on how to do my work.</w:t>
      </w:r>
    </w:p>
    <w:p w14:paraId="00000037" w14:textId="77777777" w:rsidR="004C29A7" w:rsidRDefault="004C29A7">
      <w:pPr>
        <w:ind w:left="720"/>
      </w:pPr>
    </w:p>
    <w:p w14:paraId="00000038" w14:textId="607CB4FA" w:rsidR="004C29A7" w:rsidRDefault="008F0BC4">
      <w:pPr>
        <w:ind w:left="720"/>
      </w:pPr>
      <w:r>
        <w:t>1 2 3 4 5</w:t>
      </w:r>
      <w:r w:rsidR="006A3218">
        <w:t xml:space="preserve"> 6 7</w:t>
      </w:r>
      <w:r>
        <w:br/>
      </w:r>
    </w:p>
    <w:p w14:paraId="00000039" w14:textId="77777777" w:rsidR="004C29A7" w:rsidRDefault="008F0BC4">
      <w:pPr>
        <w:numPr>
          <w:ilvl w:val="0"/>
          <w:numId w:val="2"/>
        </w:numPr>
      </w:pPr>
      <w:r>
        <w:t>Competition between employees usually does more harm than good.</w:t>
      </w:r>
    </w:p>
    <w:p w14:paraId="0000003A" w14:textId="77777777" w:rsidR="004C29A7" w:rsidRDefault="004C29A7">
      <w:pPr>
        <w:ind w:left="720"/>
      </w:pPr>
    </w:p>
    <w:p w14:paraId="0000003B" w14:textId="58A99E0E" w:rsidR="004C29A7" w:rsidRDefault="008F0BC4">
      <w:pPr>
        <w:ind w:left="720"/>
      </w:pPr>
      <w:r>
        <w:t>1 2 3 4 5</w:t>
      </w:r>
      <w:r w:rsidR="006A3218">
        <w:t xml:space="preserve"> 6 7 </w:t>
      </w:r>
      <w:r>
        <w:br/>
      </w:r>
    </w:p>
    <w:p w14:paraId="0000003C" w14:textId="77777777" w:rsidR="004C29A7" w:rsidRDefault="008F0BC4">
      <w:pPr>
        <w:rPr>
          <w:u w:val="single"/>
        </w:rPr>
      </w:pPr>
      <w:r>
        <w:rPr>
          <w:u w:val="single"/>
        </w:rPr>
        <w:t>Long-term Orientation</w:t>
      </w:r>
    </w:p>
    <w:p w14:paraId="0000003D" w14:textId="77777777" w:rsidR="004C29A7" w:rsidRDefault="004C29A7"/>
    <w:p w14:paraId="0000003E" w14:textId="713D0850" w:rsidR="004C29A7" w:rsidRDefault="008F0BC4">
      <w:r>
        <w:t>On a scale of 1-</w:t>
      </w:r>
      <w:r w:rsidR="006A3218">
        <w:t>7</w:t>
      </w:r>
      <w:r>
        <w:t xml:space="preserve">, where </w:t>
      </w:r>
      <w:r w:rsidR="006A3218">
        <w:t xml:space="preserve">7 </w:t>
      </w:r>
      <w:r>
        <w:t>is the most important, please answer how important the following values are.</w:t>
      </w:r>
    </w:p>
    <w:p w14:paraId="0000003F" w14:textId="77777777" w:rsidR="004C29A7" w:rsidRDefault="004C29A7"/>
    <w:p w14:paraId="00000040" w14:textId="77777777" w:rsidR="004C29A7" w:rsidRDefault="008F0BC4">
      <w:pPr>
        <w:numPr>
          <w:ilvl w:val="0"/>
          <w:numId w:val="11"/>
        </w:numPr>
      </w:pPr>
      <w:r>
        <w:t>In your private life, how important is thrift?</w:t>
      </w:r>
    </w:p>
    <w:p w14:paraId="00000041" w14:textId="77777777" w:rsidR="004C29A7" w:rsidRDefault="004C29A7">
      <w:pPr>
        <w:ind w:left="720"/>
      </w:pPr>
    </w:p>
    <w:p w14:paraId="00000042" w14:textId="58CCCD93" w:rsidR="004C29A7" w:rsidRDefault="008F0BC4">
      <w:pPr>
        <w:ind w:left="720"/>
      </w:pPr>
      <w:r>
        <w:t>1 2 3 4 5</w:t>
      </w:r>
      <w:r w:rsidR="006A3218">
        <w:t xml:space="preserve"> 6 7</w:t>
      </w:r>
      <w:r>
        <w:br/>
      </w:r>
    </w:p>
    <w:p w14:paraId="00000043" w14:textId="77777777" w:rsidR="004C29A7" w:rsidRDefault="008F0BC4">
      <w:pPr>
        <w:numPr>
          <w:ilvl w:val="0"/>
          <w:numId w:val="11"/>
        </w:numPr>
      </w:pPr>
      <w:r>
        <w:t>In your private life, how important is respect for tradition?</w:t>
      </w:r>
    </w:p>
    <w:p w14:paraId="00000044" w14:textId="77777777" w:rsidR="004C29A7" w:rsidRDefault="004C29A7">
      <w:pPr>
        <w:ind w:left="720"/>
      </w:pPr>
    </w:p>
    <w:p w14:paraId="00000045" w14:textId="3C652118" w:rsidR="004C29A7" w:rsidRDefault="008F0BC4">
      <w:pPr>
        <w:ind w:left="720"/>
      </w:pPr>
      <w:r>
        <w:t>1 2 3 4 5</w:t>
      </w:r>
      <w:r w:rsidR="006A3218">
        <w:t xml:space="preserve"> 6 7</w:t>
      </w:r>
    </w:p>
    <w:p w14:paraId="00000046" w14:textId="0327F1BA" w:rsidR="004C29A7" w:rsidRDefault="004C29A7"/>
    <w:p w14:paraId="69679114" w14:textId="77777777" w:rsidR="00CD7C16" w:rsidRDefault="00CD7C16">
      <w:pPr>
        <w:rPr>
          <w:u w:val="single"/>
        </w:rPr>
      </w:pPr>
      <w:r>
        <w:rPr>
          <w:u w:val="single"/>
        </w:rPr>
        <w:br w:type="page"/>
      </w:r>
    </w:p>
    <w:p w14:paraId="3865A592" w14:textId="2497AA28" w:rsidR="000740CA" w:rsidRDefault="000740CA" w:rsidP="000740CA">
      <w:pPr>
        <w:rPr>
          <w:u w:val="single"/>
        </w:rPr>
      </w:pPr>
      <w:r>
        <w:rPr>
          <w:u w:val="single"/>
        </w:rPr>
        <w:lastRenderedPageBreak/>
        <w:t>Government Performance</w:t>
      </w:r>
    </w:p>
    <w:p w14:paraId="2E8DA2AA" w14:textId="77777777" w:rsidR="000740CA" w:rsidRDefault="000740CA" w:rsidP="000740CA"/>
    <w:p w14:paraId="0AA62F53" w14:textId="156FF75A" w:rsidR="000740CA" w:rsidRDefault="000740CA" w:rsidP="000740CA">
      <w:r>
        <w:t>On a scale of 1-</w:t>
      </w:r>
      <w:r w:rsidR="006A3218">
        <w:t>7</w:t>
      </w:r>
      <w:r>
        <w:t xml:space="preserve">, where </w:t>
      </w:r>
      <w:r w:rsidR="006A3218">
        <w:t xml:space="preserve">7 </w:t>
      </w:r>
      <w:r>
        <w:t>is strongly agree, please indicate how much you agree with the following statements.</w:t>
      </w:r>
    </w:p>
    <w:p w14:paraId="24723548" w14:textId="77777777" w:rsidR="000740CA" w:rsidRDefault="000740CA" w:rsidP="000740CA"/>
    <w:p w14:paraId="4C72D27D" w14:textId="77777777" w:rsidR="000740CA" w:rsidRDefault="000740CA" w:rsidP="000740CA">
      <w:pPr>
        <w:numPr>
          <w:ilvl w:val="0"/>
          <w:numId w:val="5"/>
        </w:numPr>
      </w:pPr>
      <w:r>
        <w:t>Overall, I’m happy with the performance of the central government.</w:t>
      </w:r>
      <w:r>
        <w:br/>
      </w:r>
      <w:r>
        <w:br/>
        <w:t>1 2 3 4 5 6 7</w:t>
      </w:r>
      <w:r>
        <w:br/>
      </w:r>
    </w:p>
    <w:p w14:paraId="6C01DC40" w14:textId="77777777" w:rsidR="000740CA" w:rsidRDefault="000740CA" w:rsidP="000740CA">
      <w:pPr>
        <w:numPr>
          <w:ilvl w:val="0"/>
          <w:numId w:val="5"/>
        </w:numPr>
      </w:pPr>
      <w:r>
        <w:t>Overall, I’m happy with the performance of my local government.</w:t>
      </w:r>
    </w:p>
    <w:p w14:paraId="1E6B7119" w14:textId="77777777" w:rsidR="000740CA" w:rsidRDefault="000740CA" w:rsidP="000740CA">
      <w:pPr>
        <w:ind w:left="720"/>
      </w:pPr>
      <w:r>
        <w:br/>
        <w:t>1 2 3 4 5 6 7</w:t>
      </w:r>
      <w:r>
        <w:br/>
      </w:r>
    </w:p>
    <w:p w14:paraId="1ADE8AA6" w14:textId="77777777" w:rsidR="000740CA" w:rsidRDefault="000740CA" w:rsidP="000740CA">
      <w:pPr>
        <w:numPr>
          <w:ilvl w:val="0"/>
          <w:numId w:val="5"/>
        </w:numPr>
      </w:pPr>
      <w:r>
        <w:t>The government does a good job balancing the rights of citizens to be free of surveillance in their daily lives with the need to preserve order and prevent crime.</w:t>
      </w:r>
      <w:r>
        <w:br/>
      </w:r>
      <w:r>
        <w:br/>
        <w:t>1 2 3 4 5 6 7</w:t>
      </w:r>
    </w:p>
    <w:p w14:paraId="2E71267E" w14:textId="45DE72E9" w:rsidR="000740CA" w:rsidRDefault="000740CA"/>
    <w:p w14:paraId="01EB3BE6" w14:textId="77777777" w:rsidR="000740CA" w:rsidRDefault="000740CA"/>
    <w:p w14:paraId="32EA9A06" w14:textId="77777777" w:rsidR="00CD7C16" w:rsidRDefault="00CD7C16">
      <w:pPr>
        <w:rPr>
          <w:u w:val="single"/>
        </w:rPr>
      </w:pPr>
      <w:r>
        <w:rPr>
          <w:u w:val="single"/>
        </w:rPr>
        <w:br w:type="page"/>
      </w:r>
    </w:p>
    <w:p w14:paraId="00000047" w14:textId="45359038" w:rsidR="004C29A7" w:rsidRDefault="008F0BC4">
      <w:pPr>
        <w:rPr>
          <w:u w:val="single"/>
        </w:rPr>
      </w:pPr>
      <w:r>
        <w:rPr>
          <w:u w:val="single"/>
        </w:rPr>
        <w:lastRenderedPageBreak/>
        <w:t>Media Attention</w:t>
      </w:r>
    </w:p>
    <w:p w14:paraId="00000048" w14:textId="77777777" w:rsidR="004C29A7" w:rsidRDefault="004C29A7"/>
    <w:p w14:paraId="00000049" w14:textId="21F62D2B" w:rsidR="004C29A7" w:rsidRDefault="008F0BC4">
      <w:pPr>
        <w:numPr>
          <w:ilvl w:val="0"/>
          <w:numId w:val="7"/>
        </w:numPr>
      </w:pPr>
      <w:r>
        <w:t xml:space="preserve">How often do you </w:t>
      </w:r>
      <w:r w:rsidR="00A52A87">
        <w:t xml:space="preserve">read </w:t>
      </w:r>
      <w:r>
        <w:t>news</w:t>
      </w:r>
      <w:r w:rsidR="00A52A87">
        <w:t xml:space="preserve"> articles</w:t>
      </w:r>
      <w:r>
        <w:t>?</w:t>
      </w:r>
      <w:r>
        <w:br/>
      </w:r>
    </w:p>
    <w:p w14:paraId="0000004A" w14:textId="77777777" w:rsidR="004C29A7" w:rsidRDefault="008F0BC4">
      <w:pPr>
        <w:ind w:left="720"/>
      </w:pPr>
      <w:r>
        <w:t>Many times per day</w:t>
      </w:r>
    </w:p>
    <w:p w14:paraId="0000004B" w14:textId="77777777" w:rsidR="004C29A7" w:rsidRDefault="008F0BC4">
      <w:pPr>
        <w:ind w:left="720"/>
      </w:pPr>
      <w:r>
        <w:t>Several times per day</w:t>
      </w:r>
    </w:p>
    <w:p w14:paraId="0000004C" w14:textId="77777777" w:rsidR="004C29A7" w:rsidRDefault="008F0BC4">
      <w:pPr>
        <w:ind w:left="720"/>
      </w:pPr>
      <w:r>
        <w:t>Once per day</w:t>
      </w:r>
    </w:p>
    <w:p w14:paraId="0000004D" w14:textId="77777777" w:rsidR="004C29A7" w:rsidRDefault="008F0BC4">
      <w:pPr>
        <w:ind w:left="720"/>
      </w:pPr>
      <w:r>
        <w:t>Less than once per day</w:t>
      </w:r>
    </w:p>
    <w:p w14:paraId="0000004E" w14:textId="77777777" w:rsidR="004C29A7" w:rsidRDefault="008F0BC4">
      <w:pPr>
        <w:ind w:left="720"/>
      </w:pPr>
      <w:r>
        <w:t>I don’t follow the news</w:t>
      </w:r>
    </w:p>
    <w:p w14:paraId="0000004F" w14:textId="77777777" w:rsidR="004C29A7" w:rsidRDefault="004C29A7">
      <w:pPr>
        <w:ind w:left="720"/>
      </w:pPr>
    </w:p>
    <w:p w14:paraId="00000050" w14:textId="77777777" w:rsidR="004C29A7" w:rsidRDefault="008F0BC4">
      <w:pPr>
        <w:numPr>
          <w:ilvl w:val="0"/>
          <w:numId w:val="7"/>
        </w:numPr>
      </w:pPr>
      <w:r>
        <w:t>What is your primary source for news?</w:t>
      </w:r>
    </w:p>
    <w:p w14:paraId="00000051" w14:textId="77777777" w:rsidR="004C29A7" w:rsidRDefault="004C29A7">
      <w:pPr>
        <w:ind w:left="720"/>
      </w:pPr>
    </w:p>
    <w:p w14:paraId="00000052" w14:textId="77777777" w:rsidR="004C29A7" w:rsidRDefault="008F0BC4">
      <w:pPr>
        <w:ind w:left="720"/>
      </w:pPr>
      <w:r>
        <w:t>Newspaper</w:t>
      </w:r>
    </w:p>
    <w:p w14:paraId="00000053" w14:textId="77777777" w:rsidR="004C29A7" w:rsidRDefault="008F0BC4">
      <w:pPr>
        <w:ind w:left="720"/>
      </w:pPr>
      <w:r>
        <w:t>WeChat</w:t>
      </w:r>
    </w:p>
    <w:p w14:paraId="00000054" w14:textId="77777777" w:rsidR="004C29A7" w:rsidRDefault="008F0BC4">
      <w:pPr>
        <w:ind w:left="720"/>
      </w:pPr>
      <w:r>
        <w:t>Website portal</w:t>
      </w:r>
    </w:p>
    <w:p w14:paraId="00000055" w14:textId="77777777" w:rsidR="004C29A7" w:rsidRDefault="008F0BC4">
      <w:pPr>
        <w:ind w:left="720"/>
      </w:pPr>
      <w:r>
        <w:t>TV</w:t>
      </w:r>
    </w:p>
    <w:p w14:paraId="00000056" w14:textId="77777777" w:rsidR="004C29A7" w:rsidRDefault="008F0BC4">
      <w:pPr>
        <w:ind w:left="720"/>
      </w:pPr>
      <w:r>
        <w:t>Weibo</w:t>
      </w:r>
    </w:p>
    <w:p w14:paraId="00000057" w14:textId="77777777" w:rsidR="004C29A7" w:rsidRDefault="008F0BC4">
      <w:pPr>
        <w:ind w:left="720"/>
      </w:pPr>
      <w:r>
        <w:t>Other (specify)</w:t>
      </w:r>
    </w:p>
    <w:p w14:paraId="320355B4" w14:textId="77777777" w:rsidR="000740CA" w:rsidRDefault="000740CA" w:rsidP="00A6771B"/>
    <w:p w14:paraId="44FBBB46" w14:textId="6D239E4F" w:rsidR="000740CA" w:rsidRDefault="000740CA" w:rsidP="000740CA"/>
    <w:p w14:paraId="69907F85" w14:textId="77777777" w:rsidR="00CD7C16" w:rsidRDefault="00CD7C16">
      <w:pPr>
        <w:rPr>
          <w:u w:val="single"/>
        </w:rPr>
      </w:pPr>
      <w:r>
        <w:rPr>
          <w:u w:val="single"/>
        </w:rPr>
        <w:br w:type="page"/>
      </w:r>
    </w:p>
    <w:p w14:paraId="0A7D3D81" w14:textId="3D9A753D" w:rsidR="00CD7C16" w:rsidRPr="00CD7C16" w:rsidRDefault="00CD7C16" w:rsidP="000740CA">
      <w:pPr>
        <w:rPr>
          <w:u w:val="single"/>
        </w:rPr>
      </w:pPr>
      <w:r>
        <w:rPr>
          <w:u w:val="single"/>
        </w:rPr>
        <w:lastRenderedPageBreak/>
        <w:t>Government monitoring</w:t>
      </w:r>
    </w:p>
    <w:p w14:paraId="6DAF183D" w14:textId="77777777" w:rsidR="00CD7C16" w:rsidRDefault="00CD7C16" w:rsidP="000740CA"/>
    <w:p w14:paraId="084C40F4" w14:textId="77777777" w:rsidR="000740CA" w:rsidRDefault="000740CA" w:rsidP="000740CA">
      <w:r>
        <w:t>On a scale of 1-7, where 7 is strongly agree, please answer how much you agree with the following statements.</w:t>
      </w:r>
    </w:p>
    <w:p w14:paraId="70647FEB" w14:textId="77777777" w:rsidR="000740CA" w:rsidRDefault="000740CA" w:rsidP="000740CA"/>
    <w:p w14:paraId="5A8C4BD0" w14:textId="77777777" w:rsidR="000740CA" w:rsidRDefault="000740CA" w:rsidP="000740CA">
      <w:pPr>
        <w:numPr>
          <w:ilvl w:val="0"/>
          <w:numId w:val="14"/>
        </w:numPr>
      </w:pPr>
      <w:r>
        <w:t>There are good reasons for the central government to monitor the activity of users online.</w:t>
      </w:r>
    </w:p>
    <w:p w14:paraId="534544B3" w14:textId="77777777" w:rsidR="000740CA" w:rsidRDefault="000740CA" w:rsidP="000740CA">
      <w:pPr>
        <w:ind w:left="720"/>
      </w:pPr>
    </w:p>
    <w:p w14:paraId="23697493" w14:textId="77777777" w:rsidR="000740CA" w:rsidRDefault="000740CA" w:rsidP="000740CA">
      <w:pPr>
        <w:ind w:left="720"/>
      </w:pPr>
      <w:r>
        <w:t>1 2 3 4 5 6 7</w:t>
      </w:r>
    </w:p>
    <w:p w14:paraId="1FA9F44F" w14:textId="77777777" w:rsidR="000740CA" w:rsidRDefault="000740CA" w:rsidP="000740CA">
      <w:pPr>
        <w:ind w:left="720"/>
      </w:pPr>
    </w:p>
    <w:p w14:paraId="560E4A6C" w14:textId="77777777" w:rsidR="000740CA" w:rsidRDefault="000740CA" w:rsidP="000740CA">
      <w:pPr>
        <w:numPr>
          <w:ilvl w:val="0"/>
          <w:numId w:val="14"/>
        </w:numPr>
      </w:pPr>
      <w:r>
        <w:t>There are good reasons for the local government to monitor the activity of users online.</w:t>
      </w:r>
    </w:p>
    <w:p w14:paraId="7D49F543" w14:textId="77777777" w:rsidR="000740CA" w:rsidRDefault="000740CA" w:rsidP="000740CA">
      <w:pPr>
        <w:ind w:left="720"/>
      </w:pPr>
    </w:p>
    <w:p w14:paraId="1952F7FD" w14:textId="77777777" w:rsidR="000740CA" w:rsidRDefault="000740CA" w:rsidP="000740CA">
      <w:pPr>
        <w:ind w:left="720"/>
      </w:pPr>
      <w:r>
        <w:t>1 2 3 4 5 6 7</w:t>
      </w:r>
    </w:p>
    <w:p w14:paraId="1F006713" w14:textId="77777777" w:rsidR="000740CA" w:rsidRDefault="000740CA" w:rsidP="000740CA">
      <w:pPr>
        <w:ind w:left="720"/>
      </w:pPr>
    </w:p>
    <w:p w14:paraId="6D7F0649" w14:textId="77777777" w:rsidR="000740CA" w:rsidRDefault="000740CA" w:rsidP="000740CA">
      <w:pPr>
        <w:numPr>
          <w:ilvl w:val="0"/>
          <w:numId w:val="14"/>
        </w:numPr>
      </w:pPr>
      <w:r>
        <w:t>There are good reasons for private companies to monitor the activity of users online.</w:t>
      </w:r>
    </w:p>
    <w:p w14:paraId="3D211C2D" w14:textId="77777777" w:rsidR="000740CA" w:rsidRDefault="000740CA" w:rsidP="000740CA">
      <w:pPr>
        <w:ind w:left="720"/>
      </w:pPr>
    </w:p>
    <w:p w14:paraId="3A42B55A" w14:textId="77777777" w:rsidR="000740CA" w:rsidRDefault="000740CA" w:rsidP="000740CA">
      <w:pPr>
        <w:ind w:firstLine="720"/>
      </w:pPr>
      <w:r>
        <w:t>1 2 3 4 5 6 7</w:t>
      </w:r>
    </w:p>
    <w:p w14:paraId="2C3410B8" w14:textId="77777777" w:rsidR="000740CA" w:rsidRDefault="000740CA" w:rsidP="000740CA">
      <w:pPr>
        <w:ind w:firstLine="720"/>
      </w:pPr>
    </w:p>
    <w:p w14:paraId="64722035" w14:textId="77777777" w:rsidR="000740CA" w:rsidRDefault="000740CA" w:rsidP="000740CA">
      <w:pPr>
        <w:numPr>
          <w:ilvl w:val="0"/>
          <w:numId w:val="14"/>
        </w:numPr>
      </w:pPr>
      <w:r>
        <w:t>It doesn’t bother me to provide the government with biometric information including my fingerprints and face details for the purposes of monitoring public places.</w:t>
      </w:r>
    </w:p>
    <w:p w14:paraId="094A8865" w14:textId="77777777" w:rsidR="000740CA" w:rsidRDefault="000740CA" w:rsidP="000740CA">
      <w:pPr>
        <w:ind w:left="720"/>
      </w:pPr>
    </w:p>
    <w:p w14:paraId="0B5F36D4" w14:textId="77777777" w:rsidR="000740CA" w:rsidRDefault="000740CA" w:rsidP="000740CA">
      <w:pPr>
        <w:ind w:left="720"/>
      </w:pPr>
      <w:r>
        <w:t>1 2 3 4 5 6 7</w:t>
      </w:r>
    </w:p>
    <w:p w14:paraId="5EC715F7" w14:textId="77777777" w:rsidR="000740CA" w:rsidRDefault="000740CA" w:rsidP="000740CA">
      <w:pPr>
        <w:ind w:left="720"/>
      </w:pPr>
    </w:p>
    <w:p w14:paraId="16A2925A" w14:textId="77777777" w:rsidR="000740CA" w:rsidRDefault="000740CA" w:rsidP="000740CA">
      <w:pPr>
        <w:numPr>
          <w:ilvl w:val="0"/>
          <w:numId w:val="14"/>
        </w:numPr>
      </w:pPr>
      <w:r>
        <w:t>It doesn’t bother me to provide private companies with biometric information including my fingerprints and face details for the purposes of monitoring public places.</w:t>
      </w:r>
    </w:p>
    <w:p w14:paraId="75D55691" w14:textId="77777777" w:rsidR="000740CA" w:rsidRDefault="000740CA" w:rsidP="000740CA">
      <w:pPr>
        <w:ind w:left="720"/>
      </w:pPr>
    </w:p>
    <w:p w14:paraId="1466EAA5" w14:textId="77777777" w:rsidR="000740CA" w:rsidRDefault="000740CA" w:rsidP="000740CA">
      <w:pPr>
        <w:ind w:left="720"/>
      </w:pPr>
      <w:r>
        <w:t>1 2 3 4 5 6 7</w:t>
      </w:r>
    </w:p>
    <w:p w14:paraId="230EA726" w14:textId="4F16B585" w:rsidR="000740CA" w:rsidRDefault="000740CA"/>
    <w:p w14:paraId="2AF8291C" w14:textId="77777777" w:rsidR="00CD7C16" w:rsidRDefault="00CD7C16">
      <w:r>
        <w:br w:type="page"/>
      </w:r>
    </w:p>
    <w:p w14:paraId="225354F1" w14:textId="3C0D90F1" w:rsidR="00CD7C16" w:rsidRPr="00CD7C16" w:rsidRDefault="00CD7C16" w:rsidP="00CD7C16">
      <w:pPr>
        <w:rPr>
          <w:u w:val="single"/>
        </w:rPr>
      </w:pPr>
      <w:r w:rsidRPr="00CD7C16">
        <w:rPr>
          <w:u w:val="single"/>
        </w:rPr>
        <w:lastRenderedPageBreak/>
        <w:t>Miscellaneous</w:t>
      </w:r>
    </w:p>
    <w:p w14:paraId="629678CE" w14:textId="77777777" w:rsidR="00CD7C16" w:rsidRDefault="00CD7C16" w:rsidP="00CD7C16"/>
    <w:p w14:paraId="422F8121" w14:textId="71EE6B47" w:rsidR="00CD7C16" w:rsidRDefault="00CD7C16" w:rsidP="00CD7C16">
      <w:r>
        <w:t>On a scale of 1-7, where 7 is strongly agree, please answer how much you agree with the following statements.</w:t>
      </w:r>
    </w:p>
    <w:p w14:paraId="3379A8FA" w14:textId="77777777" w:rsidR="00CD7C16" w:rsidRDefault="00CD7C16" w:rsidP="00CD7C16"/>
    <w:p w14:paraId="5D545E6D" w14:textId="77777777" w:rsidR="00CD7C16" w:rsidRDefault="00CD7C16" w:rsidP="00CD7C16">
      <w:pPr>
        <w:numPr>
          <w:ilvl w:val="0"/>
          <w:numId w:val="15"/>
        </w:numPr>
      </w:pPr>
      <w:r>
        <w:t>Overall, the social credit system is a benefit for the public.</w:t>
      </w:r>
    </w:p>
    <w:p w14:paraId="08B7731D" w14:textId="77777777" w:rsidR="00CD7C16" w:rsidRDefault="00CD7C16" w:rsidP="00CD7C16">
      <w:pPr>
        <w:ind w:left="720"/>
      </w:pPr>
    </w:p>
    <w:p w14:paraId="00C7C827" w14:textId="77777777" w:rsidR="00CD7C16" w:rsidRDefault="00CD7C16" w:rsidP="00CD7C16">
      <w:pPr>
        <w:ind w:left="720"/>
      </w:pPr>
      <w:r>
        <w:t>1 2 3 4 5 6 7</w:t>
      </w:r>
      <w:r>
        <w:br/>
      </w:r>
    </w:p>
    <w:p w14:paraId="0B561E84" w14:textId="77777777" w:rsidR="00CD7C16" w:rsidRDefault="00CD7C16" w:rsidP="00CD7C16">
      <w:pPr>
        <w:numPr>
          <w:ilvl w:val="0"/>
          <w:numId w:val="15"/>
        </w:numPr>
      </w:pPr>
      <w:r>
        <w:t>I’ve changed my behavior in the last year due to worries about my social credit score.</w:t>
      </w:r>
    </w:p>
    <w:p w14:paraId="01DD7717" w14:textId="77777777" w:rsidR="00CD7C16" w:rsidRDefault="00CD7C16" w:rsidP="00CD7C16">
      <w:pPr>
        <w:ind w:left="720"/>
      </w:pPr>
    </w:p>
    <w:p w14:paraId="282E50C3" w14:textId="77777777" w:rsidR="00CD7C16" w:rsidRDefault="00CD7C16" w:rsidP="00CD7C16">
      <w:pPr>
        <w:ind w:left="720"/>
      </w:pPr>
      <w:r>
        <w:t>1 2 3 4 5 6 7</w:t>
      </w:r>
    </w:p>
    <w:p w14:paraId="13DD08CC" w14:textId="77777777" w:rsidR="00CD7C16" w:rsidRDefault="00CD7C16" w:rsidP="00CD7C16"/>
    <w:p w14:paraId="21A73292" w14:textId="77777777" w:rsidR="00CD7C16" w:rsidRDefault="00CD7C16" w:rsidP="00CD7C16">
      <w:pPr>
        <w:numPr>
          <w:ilvl w:val="0"/>
          <w:numId w:val="15"/>
        </w:numPr>
      </w:pPr>
      <w:r>
        <w:t>I don’t notice government use of technology to monitor my behavior in my daily life.</w:t>
      </w:r>
    </w:p>
    <w:p w14:paraId="264BCC91" w14:textId="77777777" w:rsidR="00CD7C16" w:rsidRDefault="00CD7C16" w:rsidP="00CD7C16">
      <w:pPr>
        <w:ind w:left="720"/>
      </w:pPr>
    </w:p>
    <w:p w14:paraId="44F39760" w14:textId="77777777" w:rsidR="00CD7C16" w:rsidRDefault="00CD7C16" w:rsidP="00CD7C16">
      <w:pPr>
        <w:ind w:left="720"/>
      </w:pPr>
      <w:r>
        <w:t>1 2 3 4 5 6 7</w:t>
      </w:r>
    </w:p>
    <w:p w14:paraId="50032503" w14:textId="77777777" w:rsidR="00CD7C16" w:rsidRDefault="00CD7C16" w:rsidP="00CD7C16"/>
    <w:p w14:paraId="23AFD23D" w14:textId="77777777" w:rsidR="00CD7C16" w:rsidRDefault="00CD7C16" w:rsidP="00CD7C16">
      <w:pPr>
        <w:numPr>
          <w:ilvl w:val="0"/>
          <w:numId w:val="15"/>
        </w:numPr>
      </w:pPr>
      <w:r>
        <w:t>The government is likely to securely store my online personal data and information better than private companies.</w:t>
      </w:r>
    </w:p>
    <w:p w14:paraId="2B212216" w14:textId="77777777" w:rsidR="00CD7C16" w:rsidRDefault="00CD7C16" w:rsidP="00CD7C16">
      <w:pPr>
        <w:ind w:left="720"/>
      </w:pPr>
    </w:p>
    <w:p w14:paraId="31257B1D" w14:textId="77777777" w:rsidR="00CD7C16" w:rsidRDefault="00CD7C16" w:rsidP="00CD7C16">
      <w:pPr>
        <w:ind w:left="720"/>
      </w:pPr>
      <w:r>
        <w:t>1 2 3 4 5 6 7</w:t>
      </w:r>
      <w:r>
        <w:br/>
      </w:r>
    </w:p>
    <w:p w14:paraId="05F0C834" w14:textId="77777777" w:rsidR="00CD7C16" w:rsidRDefault="00CD7C16" w:rsidP="00CD7C16">
      <w:pPr>
        <w:numPr>
          <w:ilvl w:val="0"/>
          <w:numId w:val="15"/>
        </w:numPr>
      </w:pPr>
      <w:r>
        <w:t>It doesn’t bother me if private companies sell my user data to 3rd parties if it will allow me to use their applications for free.</w:t>
      </w:r>
    </w:p>
    <w:p w14:paraId="013D1D01" w14:textId="77777777" w:rsidR="00CD7C16" w:rsidRDefault="00CD7C16" w:rsidP="00CD7C16">
      <w:pPr>
        <w:ind w:left="720"/>
      </w:pPr>
      <w:r>
        <w:t>1 2 3 4 5 6 7</w:t>
      </w:r>
      <w:r>
        <w:br/>
      </w:r>
    </w:p>
    <w:p w14:paraId="208E65FD" w14:textId="77777777" w:rsidR="00CD7C16" w:rsidRDefault="00CD7C16" w:rsidP="00CD7C16">
      <w:pPr>
        <w:numPr>
          <w:ilvl w:val="0"/>
          <w:numId w:val="15"/>
        </w:numPr>
      </w:pPr>
      <w:r>
        <w:t>I’m worried that my payment information might be stolen or compromised.</w:t>
      </w:r>
    </w:p>
    <w:p w14:paraId="11EB5E5A" w14:textId="77777777" w:rsidR="00CD7C16" w:rsidRDefault="00CD7C16" w:rsidP="00CD7C16">
      <w:pPr>
        <w:ind w:left="720"/>
      </w:pPr>
    </w:p>
    <w:p w14:paraId="0D8F4D98" w14:textId="77777777" w:rsidR="00CD7C16" w:rsidRDefault="00CD7C16" w:rsidP="00CD7C16">
      <w:pPr>
        <w:ind w:left="720"/>
      </w:pPr>
      <w:r>
        <w:t>1 2 3 4 5 6 7</w:t>
      </w:r>
    </w:p>
    <w:p w14:paraId="5D107122" w14:textId="77777777" w:rsidR="00CD7C16" w:rsidRDefault="00CD7C16" w:rsidP="000740CA"/>
    <w:p w14:paraId="23CE7371" w14:textId="77777777" w:rsidR="00CD7C16" w:rsidRDefault="00CD7C16" w:rsidP="000740CA"/>
    <w:p w14:paraId="353E931F" w14:textId="77777777" w:rsidR="000740CA" w:rsidRPr="00A6771B" w:rsidRDefault="000740CA">
      <w:pPr>
        <w:rPr>
          <w:lang w:val="en-US"/>
        </w:rPr>
      </w:pPr>
    </w:p>
    <w:p w14:paraId="1F1CEE79" w14:textId="77777777" w:rsidR="000740CA" w:rsidRDefault="000740CA"/>
    <w:p w14:paraId="00CAE149" w14:textId="77777777" w:rsidR="00CD7C16" w:rsidRDefault="00CD7C16">
      <w:pPr>
        <w:rPr>
          <w:u w:val="single"/>
        </w:rPr>
      </w:pPr>
      <w:r>
        <w:rPr>
          <w:u w:val="single"/>
        </w:rPr>
        <w:br w:type="page"/>
      </w:r>
    </w:p>
    <w:p w14:paraId="00000059" w14:textId="0D4DE806" w:rsidR="004C29A7" w:rsidRDefault="008F0BC4">
      <w:pPr>
        <w:rPr>
          <w:u w:val="single"/>
        </w:rPr>
      </w:pPr>
      <w:r>
        <w:rPr>
          <w:u w:val="single"/>
        </w:rPr>
        <w:lastRenderedPageBreak/>
        <w:t>Tech Savvy</w:t>
      </w:r>
    </w:p>
    <w:p w14:paraId="0000005A" w14:textId="77777777" w:rsidR="004C29A7" w:rsidRDefault="004C29A7"/>
    <w:p w14:paraId="0000005B" w14:textId="47DC9609" w:rsidR="004C29A7" w:rsidRDefault="008F0BC4">
      <w:r>
        <w:t>Using a scale of 1-</w:t>
      </w:r>
      <w:r w:rsidR="00A52A87">
        <w:t>7</w:t>
      </w:r>
      <w:r>
        <w:t xml:space="preserve">, with </w:t>
      </w:r>
      <w:r w:rsidR="00A52A87">
        <w:t>7</w:t>
      </w:r>
      <w:r>
        <w:t xml:space="preserve"> indicating most comfortable or skilled, please answer the following questions</w:t>
      </w:r>
      <w:r>
        <w:br/>
      </w:r>
    </w:p>
    <w:p w14:paraId="0000005C" w14:textId="77777777" w:rsidR="004C29A7" w:rsidRDefault="008F0BC4">
      <w:pPr>
        <w:numPr>
          <w:ilvl w:val="0"/>
          <w:numId w:val="4"/>
        </w:numPr>
      </w:pPr>
      <w:r>
        <w:t>How would you rate your general ability to use a computer?</w:t>
      </w:r>
      <w:r>
        <w:br/>
      </w:r>
    </w:p>
    <w:p w14:paraId="0000005D" w14:textId="3CC48C78" w:rsidR="004C29A7" w:rsidRDefault="008F0BC4">
      <w:pPr>
        <w:ind w:left="720"/>
      </w:pPr>
      <w:r>
        <w:t>1 2 3 4 5</w:t>
      </w:r>
      <w:r w:rsidR="00A52A87">
        <w:t xml:space="preserve"> 6 7</w:t>
      </w:r>
    </w:p>
    <w:p w14:paraId="0000005E" w14:textId="77777777" w:rsidR="004C29A7" w:rsidRDefault="004C29A7">
      <w:pPr>
        <w:ind w:left="720"/>
      </w:pPr>
    </w:p>
    <w:p w14:paraId="0000005F" w14:textId="77777777" w:rsidR="004C29A7" w:rsidRDefault="008F0BC4">
      <w:pPr>
        <w:numPr>
          <w:ilvl w:val="0"/>
          <w:numId w:val="4"/>
        </w:numPr>
      </w:pPr>
      <w:r>
        <w:t xml:space="preserve">How would you rate your skill at fixing a computer? </w:t>
      </w:r>
    </w:p>
    <w:p w14:paraId="00000060" w14:textId="77777777" w:rsidR="004C29A7" w:rsidRDefault="004C29A7">
      <w:pPr>
        <w:ind w:left="720"/>
      </w:pPr>
    </w:p>
    <w:p w14:paraId="00000061" w14:textId="2D82A9EC" w:rsidR="004C29A7" w:rsidRDefault="008F0BC4">
      <w:pPr>
        <w:ind w:left="720"/>
      </w:pPr>
      <w:r>
        <w:t>1 2 3 4 5</w:t>
      </w:r>
      <w:r w:rsidR="00A52A87">
        <w:t xml:space="preserve"> 6 7</w:t>
      </w:r>
    </w:p>
    <w:p w14:paraId="00000062" w14:textId="77777777" w:rsidR="004C29A7" w:rsidRDefault="004C29A7">
      <w:pPr>
        <w:ind w:left="720"/>
      </w:pPr>
    </w:p>
    <w:p w14:paraId="00000063" w14:textId="77777777" w:rsidR="004C29A7" w:rsidRDefault="008F0BC4">
      <w:pPr>
        <w:numPr>
          <w:ilvl w:val="0"/>
          <w:numId w:val="4"/>
        </w:numPr>
      </w:pPr>
      <w:r>
        <w:t xml:space="preserve">How would you rate your ability to program a computer? </w:t>
      </w:r>
    </w:p>
    <w:p w14:paraId="00000064" w14:textId="77777777" w:rsidR="004C29A7" w:rsidRDefault="004C29A7">
      <w:pPr>
        <w:ind w:left="720"/>
      </w:pPr>
    </w:p>
    <w:p w14:paraId="00000065" w14:textId="4FA58EF8" w:rsidR="004C29A7" w:rsidRDefault="008F0BC4">
      <w:pPr>
        <w:ind w:left="720"/>
      </w:pPr>
      <w:r>
        <w:t>1 2 3 4 5</w:t>
      </w:r>
      <w:r w:rsidR="00A52A87">
        <w:t xml:space="preserve"> 6 7</w:t>
      </w:r>
    </w:p>
    <w:p w14:paraId="00000066" w14:textId="77777777" w:rsidR="004C29A7" w:rsidRDefault="004C29A7">
      <w:pPr>
        <w:ind w:left="720"/>
      </w:pPr>
    </w:p>
    <w:p w14:paraId="00000068" w14:textId="544E3D6C" w:rsidR="004C29A7" w:rsidRDefault="00902680" w:rsidP="00AC1648">
      <w:pPr>
        <w:numPr>
          <w:ilvl w:val="0"/>
          <w:numId w:val="4"/>
        </w:numPr>
      </w:pPr>
      <w:r>
        <w:t>H</w:t>
      </w:r>
      <w:r w:rsidR="008F0BC4">
        <w:t>ow widely do think</w:t>
      </w:r>
      <w:r>
        <w:t xml:space="preserve"> facial recognition technology</w:t>
      </w:r>
      <w:r w:rsidR="008F0BC4">
        <w:t xml:space="preserve"> is deployed?</w:t>
      </w:r>
    </w:p>
    <w:p w14:paraId="00000069" w14:textId="77777777" w:rsidR="004C29A7" w:rsidRDefault="004C29A7">
      <w:pPr>
        <w:ind w:left="1440"/>
      </w:pPr>
    </w:p>
    <w:p w14:paraId="0000006A" w14:textId="77777777" w:rsidR="004C29A7" w:rsidRDefault="008F0BC4" w:rsidP="005A68E4">
      <w:pPr>
        <w:ind w:left="720"/>
      </w:pPr>
      <w:r>
        <w:t>Very widely - used in most public places</w:t>
      </w:r>
    </w:p>
    <w:p w14:paraId="0000006B" w14:textId="77777777" w:rsidR="004C29A7" w:rsidRDefault="008F0BC4" w:rsidP="005A68E4">
      <w:pPr>
        <w:ind w:left="720"/>
      </w:pPr>
      <w:r>
        <w:t>Widely - used in major public places</w:t>
      </w:r>
    </w:p>
    <w:p w14:paraId="0000006C" w14:textId="307DE88E" w:rsidR="004C29A7" w:rsidRDefault="008F0BC4" w:rsidP="005A68E4">
      <w:r>
        <w:tab/>
        <w:t xml:space="preserve">Moderate - deployment is mixed </w:t>
      </w:r>
    </w:p>
    <w:p w14:paraId="0000006D" w14:textId="77777777" w:rsidR="004C29A7" w:rsidRDefault="008F0BC4" w:rsidP="005A68E4">
      <w:pPr>
        <w:ind w:left="720"/>
      </w:pPr>
      <w:r>
        <w:t>Limited use - used only in a few places</w:t>
      </w:r>
    </w:p>
    <w:p w14:paraId="0000006E" w14:textId="77777777" w:rsidR="004C29A7" w:rsidRDefault="008F0BC4" w:rsidP="005A68E4">
      <w:pPr>
        <w:ind w:left="720"/>
      </w:pPr>
      <w:r>
        <w:t>Not used - only used as a trial or not used at all</w:t>
      </w:r>
    </w:p>
    <w:p w14:paraId="0000006F" w14:textId="77777777" w:rsidR="004C29A7" w:rsidRDefault="004C29A7">
      <w:pPr>
        <w:ind w:left="1440"/>
      </w:pPr>
    </w:p>
    <w:p w14:paraId="00000072" w14:textId="77777777" w:rsidR="004C29A7" w:rsidRDefault="004C29A7"/>
    <w:p w14:paraId="0000007B" w14:textId="77777777" w:rsidR="004C29A7" w:rsidRDefault="004C29A7"/>
    <w:p w14:paraId="00000087" w14:textId="1E2394AC" w:rsidR="004C29A7" w:rsidRDefault="008F0BC4">
      <w:pPr>
        <w:numPr>
          <w:ilvl w:val="0"/>
          <w:numId w:val="3"/>
        </w:numPr>
      </w:pPr>
      <w:r>
        <w:br w:type="page"/>
      </w:r>
    </w:p>
    <w:p w14:paraId="7CE9007F" w14:textId="1089EF2D" w:rsidR="00CD7C16" w:rsidRPr="00CD7C16" w:rsidRDefault="00CD7C16" w:rsidP="00CD7C16">
      <w:pPr>
        <w:rPr>
          <w:u w:val="single"/>
        </w:rPr>
      </w:pPr>
      <w:bookmarkStart w:id="0" w:name="_txiwwsyk19ux" w:colFirst="0" w:colLast="0"/>
      <w:bookmarkStart w:id="1" w:name="_ljpgi6j92uao" w:colFirst="0" w:colLast="0"/>
      <w:bookmarkEnd w:id="0"/>
      <w:bookmarkEnd w:id="1"/>
      <w:r>
        <w:rPr>
          <w:u w:val="single"/>
        </w:rPr>
        <w:lastRenderedPageBreak/>
        <w:t>Tracking 2</w:t>
      </w:r>
    </w:p>
    <w:p w14:paraId="508CEFF4" w14:textId="77777777" w:rsidR="00CD7C16" w:rsidRDefault="00CD7C16" w:rsidP="00CD7C16"/>
    <w:p w14:paraId="42AB414C" w14:textId="11C51395" w:rsidR="00CD7C16" w:rsidRDefault="00CD7C16" w:rsidP="00CD7C16">
      <w:r>
        <w:t>On a scale of 1-7, where 7 is very closely, please answer how closely you believe the following entities track your information.</w:t>
      </w:r>
    </w:p>
    <w:p w14:paraId="3EF4E996" w14:textId="77777777" w:rsidR="00CD7C16" w:rsidRDefault="00CD7C16" w:rsidP="00CD7C16"/>
    <w:p w14:paraId="54B1E553" w14:textId="77777777" w:rsidR="00CD7C16" w:rsidRDefault="00CD7C16" w:rsidP="00CD7C16">
      <w:pPr>
        <w:numPr>
          <w:ilvl w:val="0"/>
          <w:numId w:val="8"/>
        </w:numPr>
      </w:pPr>
      <w:r>
        <w:t>How closely do you think the central government tracks your online activity?</w:t>
      </w:r>
    </w:p>
    <w:p w14:paraId="47B78615" w14:textId="77777777" w:rsidR="00CD7C16" w:rsidRDefault="00CD7C16" w:rsidP="00CD7C16">
      <w:pPr>
        <w:ind w:left="720"/>
      </w:pPr>
    </w:p>
    <w:p w14:paraId="669FA0CE" w14:textId="77777777" w:rsidR="00CD7C16" w:rsidRDefault="00CD7C16" w:rsidP="00CD7C16">
      <w:pPr>
        <w:ind w:left="720"/>
      </w:pPr>
      <w:r>
        <w:t>1 2 3 4 5 6 7</w:t>
      </w:r>
    </w:p>
    <w:p w14:paraId="14E8DC20" w14:textId="77777777" w:rsidR="00CD7C16" w:rsidRDefault="00CD7C16" w:rsidP="00CD7C16"/>
    <w:p w14:paraId="44517092" w14:textId="77777777" w:rsidR="00CD7C16" w:rsidRDefault="00CD7C16" w:rsidP="00CD7C16">
      <w:pPr>
        <w:numPr>
          <w:ilvl w:val="0"/>
          <w:numId w:val="8"/>
        </w:numPr>
      </w:pPr>
      <w:r>
        <w:t>How closely do you think the local government tracks your online activity?</w:t>
      </w:r>
    </w:p>
    <w:p w14:paraId="03586CAE" w14:textId="77777777" w:rsidR="00CD7C16" w:rsidRDefault="00CD7C16" w:rsidP="00CD7C16">
      <w:pPr>
        <w:ind w:left="720"/>
      </w:pPr>
    </w:p>
    <w:p w14:paraId="724E084E" w14:textId="77777777" w:rsidR="00CD7C16" w:rsidRDefault="00CD7C16" w:rsidP="00CD7C16">
      <w:pPr>
        <w:ind w:left="720"/>
      </w:pPr>
      <w:r>
        <w:t>1 2 3 4 5 6 7</w:t>
      </w:r>
    </w:p>
    <w:p w14:paraId="36A181E9" w14:textId="77777777" w:rsidR="00CD7C16" w:rsidRDefault="00CD7C16" w:rsidP="00CD7C16">
      <w:pPr>
        <w:ind w:left="720"/>
      </w:pPr>
    </w:p>
    <w:p w14:paraId="6D019EEF" w14:textId="77777777" w:rsidR="00CD7C16" w:rsidRDefault="00CD7C16" w:rsidP="00CD7C16">
      <w:pPr>
        <w:numPr>
          <w:ilvl w:val="0"/>
          <w:numId w:val="8"/>
        </w:numPr>
      </w:pPr>
      <w:r>
        <w:t>How closely do you think private companies track your online activity?</w:t>
      </w:r>
    </w:p>
    <w:p w14:paraId="723B281D" w14:textId="77777777" w:rsidR="00CD7C16" w:rsidRDefault="00CD7C16" w:rsidP="00CD7C16">
      <w:pPr>
        <w:ind w:left="720"/>
      </w:pPr>
    </w:p>
    <w:p w14:paraId="627ED2F3" w14:textId="77777777" w:rsidR="00CD7C16" w:rsidRDefault="00CD7C16" w:rsidP="00CD7C16">
      <w:pPr>
        <w:ind w:left="720"/>
      </w:pPr>
      <w:r>
        <w:t>1 2 3 4 5 6 7</w:t>
      </w:r>
    </w:p>
    <w:p w14:paraId="366F9C34" w14:textId="77777777" w:rsidR="00CD7C16" w:rsidRDefault="00CD7C16" w:rsidP="00CD7C16">
      <w:pPr>
        <w:ind w:left="720"/>
      </w:pPr>
    </w:p>
    <w:p w14:paraId="72C84E41" w14:textId="77777777" w:rsidR="00CD7C16" w:rsidRDefault="00CD7C16" w:rsidP="00CD7C16"/>
    <w:p w14:paraId="096F0BE0" w14:textId="77777777" w:rsidR="00CD7C16" w:rsidRDefault="00CD7C16" w:rsidP="00CD7C16">
      <w:r>
        <w:t>On a scale of 1-7, where 7 is very comfortable, please answer how comfortable you are with the following situations.</w:t>
      </w:r>
    </w:p>
    <w:p w14:paraId="04275863" w14:textId="77777777" w:rsidR="00CD7C16" w:rsidRDefault="00CD7C16" w:rsidP="00CD7C16"/>
    <w:p w14:paraId="7476706E" w14:textId="77777777" w:rsidR="00CD7C16" w:rsidRDefault="00CD7C16" w:rsidP="00CD7C16">
      <w:pPr>
        <w:numPr>
          <w:ilvl w:val="0"/>
          <w:numId w:val="13"/>
        </w:numPr>
      </w:pPr>
      <w:r>
        <w:t>How comfortable are you with the central government knowing personal details about your activity online?</w:t>
      </w:r>
    </w:p>
    <w:p w14:paraId="7EC41B13" w14:textId="77777777" w:rsidR="00CD7C16" w:rsidRDefault="00CD7C16" w:rsidP="00CD7C16">
      <w:pPr>
        <w:ind w:left="720"/>
      </w:pPr>
    </w:p>
    <w:p w14:paraId="444FB67E" w14:textId="77777777" w:rsidR="00CD7C16" w:rsidRDefault="00CD7C16" w:rsidP="00CD7C16">
      <w:pPr>
        <w:ind w:left="720"/>
      </w:pPr>
      <w:r>
        <w:t>1 2 3 4 5 6 7</w:t>
      </w:r>
    </w:p>
    <w:p w14:paraId="4118CCBA" w14:textId="77777777" w:rsidR="00CD7C16" w:rsidRDefault="00CD7C16" w:rsidP="00CD7C16">
      <w:pPr>
        <w:ind w:left="720"/>
      </w:pPr>
    </w:p>
    <w:p w14:paraId="6F72C3F3" w14:textId="77777777" w:rsidR="00CD7C16" w:rsidRDefault="00CD7C16" w:rsidP="00CD7C16">
      <w:pPr>
        <w:numPr>
          <w:ilvl w:val="0"/>
          <w:numId w:val="13"/>
        </w:numPr>
      </w:pPr>
      <w:r>
        <w:t>How comfortable are you with the local government knowing personal details about your activity online?</w:t>
      </w:r>
    </w:p>
    <w:p w14:paraId="20D42CF4" w14:textId="77777777" w:rsidR="00CD7C16" w:rsidRDefault="00CD7C16" w:rsidP="00CD7C16">
      <w:pPr>
        <w:ind w:left="720"/>
      </w:pPr>
    </w:p>
    <w:p w14:paraId="06CD40DF" w14:textId="77777777" w:rsidR="00CD7C16" w:rsidRDefault="00CD7C16" w:rsidP="00CD7C16">
      <w:pPr>
        <w:ind w:left="720"/>
      </w:pPr>
      <w:r>
        <w:t>1 2 3 4 5 6 7</w:t>
      </w:r>
    </w:p>
    <w:p w14:paraId="0B3E4F48" w14:textId="77777777" w:rsidR="00CD7C16" w:rsidRDefault="00CD7C16" w:rsidP="00CD7C16">
      <w:pPr>
        <w:ind w:left="720"/>
      </w:pPr>
    </w:p>
    <w:p w14:paraId="70742D55" w14:textId="77777777" w:rsidR="00CD7C16" w:rsidRDefault="00CD7C16" w:rsidP="00CD7C16">
      <w:pPr>
        <w:numPr>
          <w:ilvl w:val="0"/>
          <w:numId w:val="13"/>
        </w:numPr>
      </w:pPr>
      <w:r>
        <w:t>How comfortable are you with private companies knowing personal details about your activity online?</w:t>
      </w:r>
    </w:p>
    <w:p w14:paraId="33FC0E37" w14:textId="77777777" w:rsidR="00CD7C16" w:rsidRDefault="00CD7C16" w:rsidP="00CD7C16">
      <w:pPr>
        <w:ind w:left="720"/>
      </w:pPr>
    </w:p>
    <w:p w14:paraId="67BA2307" w14:textId="77777777" w:rsidR="00CD7C16" w:rsidRDefault="00CD7C16" w:rsidP="00CD7C16">
      <w:pPr>
        <w:ind w:left="720"/>
      </w:pPr>
      <w:r>
        <w:t>1 2 3 4 5 6 7</w:t>
      </w:r>
    </w:p>
    <w:p w14:paraId="00000089" w14:textId="77777777" w:rsidR="004C29A7" w:rsidRDefault="004C29A7">
      <w:pPr>
        <w:pStyle w:val="Heading1"/>
      </w:pPr>
    </w:p>
    <w:p w14:paraId="000000B2" w14:textId="77777777" w:rsidR="004C29A7" w:rsidRDefault="008F0BC4">
      <w:pPr>
        <w:ind w:left="720"/>
      </w:pPr>
      <w:r>
        <w:br/>
      </w:r>
    </w:p>
    <w:p w14:paraId="000000C8" w14:textId="48E41E7D" w:rsidR="004C29A7" w:rsidRDefault="004C29A7">
      <w:pPr>
        <w:ind w:left="720"/>
      </w:pPr>
    </w:p>
    <w:p w14:paraId="0FEEE338" w14:textId="77777777" w:rsidR="00FA53A5" w:rsidRDefault="00FA53A5" w:rsidP="00DA0F66"/>
    <w:p w14:paraId="00000139" w14:textId="6CD9E808" w:rsidR="004C29A7" w:rsidRDefault="004C29A7">
      <w:bookmarkStart w:id="2" w:name="_4xyqv0gi8hn8" w:colFirst="0" w:colLast="0"/>
      <w:bookmarkStart w:id="3" w:name="_i6itl32tddu" w:colFirst="0" w:colLast="0"/>
      <w:bookmarkEnd w:id="2"/>
      <w:bookmarkEnd w:id="3"/>
    </w:p>
    <w:p w14:paraId="0000013A" w14:textId="77777777" w:rsidR="004C29A7" w:rsidRDefault="004C29A7"/>
    <w:p w14:paraId="0000013B" w14:textId="77777777" w:rsidR="004C29A7" w:rsidRDefault="004C29A7"/>
    <w:p w14:paraId="0000013C" w14:textId="77777777" w:rsidR="004C29A7" w:rsidRDefault="004C29A7"/>
    <w:p w14:paraId="0000013F" w14:textId="5088B80F" w:rsidR="004C29A7" w:rsidRDefault="008F0BC4">
      <w:pPr>
        <w:pStyle w:val="Heading1"/>
      </w:pPr>
      <w:bookmarkStart w:id="4" w:name="_nip25rtb64zr" w:colFirst="0" w:colLast="0"/>
      <w:bookmarkEnd w:id="4"/>
      <w:r>
        <w:lastRenderedPageBreak/>
        <w:t>Experiment Prompt</w:t>
      </w:r>
      <w:r w:rsidR="002C48FC">
        <w:t xml:space="preserve"> 1</w:t>
      </w:r>
    </w:p>
    <w:p w14:paraId="00000140" w14:textId="77777777" w:rsidR="004C29A7" w:rsidRDefault="004C29A7">
      <w:pPr>
        <w:rPr>
          <w:b/>
          <w:u w:val="single"/>
        </w:rPr>
      </w:pPr>
    </w:p>
    <w:p w14:paraId="00000141" w14:textId="77777777" w:rsidR="004C29A7" w:rsidRDefault="008F0BC4">
      <w:r>
        <w:t xml:space="preserve">China's Social Credit is a new system for the Chinese government to monitor, assess and manage the behavior of all individuals, companies and non-governmental organizations in China. This large project is a response to the low levels of trust among members of society and a desire by the government to improve the behavior and law-following of all citizens. </w:t>
      </w:r>
    </w:p>
    <w:p w14:paraId="00000142" w14:textId="7721B725" w:rsidR="004C29A7" w:rsidRDefault="004C29A7"/>
    <w:p w14:paraId="65CCA6A3" w14:textId="77777777" w:rsidR="00BC17BB" w:rsidRDefault="00BC17BB" w:rsidP="00BC17BB">
      <w:r>
        <w:t>Right now the social credit system is being tested by many municipalities and companies -- the social credit system is slated for a nationwide roll-out in the near future. All citizens will receive a social credit identifier number and, via app technology, will be able to see their social credit score in real time as well as the reasons for having a high or low score.</w:t>
      </w:r>
    </w:p>
    <w:p w14:paraId="390DE9BC" w14:textId="77777777" w:rsidR="00BC17BB" w:rsidRDefault="00BC17BB"/>
    <w:p w14:paraId="00000143" w14:textId="77777777" w:rsidR="004C29A7" w:rsidRDefault="008F0BC4">
      <w:r>
        <w:t>---- experiment prompt ----</w:t>
      </w:r>
    </w:p>
    <w:p w14:paraId="00000144" w14:textId="77777777" w:rsidR="004C29A7" w:rsidRDefault="008F0BC4">
      <w:r>
        <w:t>The social credit system will increase monitoring of people’s online behavior. The government plans to track what videos and websites a user browses and what kind of purchases a user makes, including whether they do things such as buy too many video games or other purchases the government wants to discourage. Other things tracked may include users’ search history and WeChat postings.</w:t>
      </w:r>
    </w:p>
    <w:p w14:paraId="00000145" w14:textId="77777777" w:rsidR="004C29A7" w:rsidRDefault="004C29A7"/>
    <w:p w14:paraId="00000146" w14:textId="02762DE3" w:rsidR="004C29A7" w:rsidRDefault="008F0BC4">
      <w:r>
        <w:t>Right now citizens have no way of knowing which government officials or companies have access to the social credit system data. Moreover, there are no regulations on how the system can be used to limit the freedoms of individual citizens - currently low social credit scores have prevented people from buying plane and train tickets and other, more severe punishments are being considered for those with low scores.</w:t>
      </w:r>
    </w:p>
    <w:p w14:paraId="00000147" w14:textId="77777777" w:rsidR="004C29A7" w:rsidRDefault="008F0BC4">
      <w:r>
        <w:t>---- end experiment prompt ----</w:t>
      </w:r>
    </w:p>
    <w:p w14:paraId="00000148" w14:textId="77777777" w:rsidR="004C29A7" w:rsidRDefault="004C29A7"/>
    <w:p w14:paraId="0000014A" w14:textId="77777777" w:rsidR="004C29A7" w:rsidRDefault="004C29A7"/>
    <w:p w14:paraId="0000014B" w14:textId="77777777" w:rsidR="004C29A7" w:rsidRDefault="008F0BC4">
      <w:r>
        <w:t>Questions</w:t>
      </w:r>
    </w:p>
    <w:p w14:paraId="0000014C" w14:textId="77777777" w:rsidR="004C29A7" w:rsidRDefault="004C29A7"/>
    <w:p w14:paraId="0000014D" w14:textId="62658F8C" w:rsidR="004C29A7" w:rsidRDefault="008F0BC4">
      <w:r>
        <w:t>On a scale of 1-</w:t>
      </w:r>
      <w:r w:rsidR="004501D0">
        <w:t>7</w:t>
      </w:r>
      <w:r>
        <w:t xml:space="preserve">, where </w:t>
      </w:r>
      <w:r w:rsidR="004501D0">
        <w:t>7</w:t>
      </w:r>
      <w:r>
        <w:t xml:space="preserve"> is strongly agree, please indicate how much you agree with the following statements.</w:t>
      </w:r>
    </w:p>
    <w:p w14:paraId="0000014E" w14:textId="77777777" w:rsidR="004C29A7" w:rsidRDefault="004C29A7"/>
    <w:p w14:paraId="0000014F" w14:textId="10E176F5" w:rsidR="004C29A7" w:rsidRDefault="008F0BC4">
      <w:pPr>
        <w:numPr>
          <w:ilvl w:val="0"/>
          <w:numId w:val="1"/>
        </w:numPr>
      </w:pPr>
      <w:r>
        <w:t>I don’t believe there are any serious privacy concerns related to the social credit system.</w:t>
      </w:r>
      <w:r>
        <w:br/>
      </w:r>
      <w:r>
        <w:br/>
        <w:t>1 2 3 4 5</w:t>
      </w:r>
      <w:r w:rsidR="004501D0">
        <w:t xml:space="preserve"> 6 7</w:t>
      </w:r>
    </w:p>
    <w:p w14:paraId="00000150" w14:textId="77777777" w:rsidR="004C29A7" w:rsidRDefault="004C29A7">
      <w:pPr>
        <w:ind w:left="720"/>
      </w:pPr>
    </w:p>
    <w:p w14:paraId="00000151" w14:textId="4A661E6D" w:rsidR="004C29A7" w:rsidRDefault="008F0BC4">
      <w:pPr>
        <w:numPr>
          <w:ilvl w:val="0"/>
          <w:numId w:val="1"/>
        </w:numPr>
      </w:pPr>
      <w:r>
        <w:t>I don’t think the social credit system will affect me personally.</w:t>
      </w:r>
      <w:r>
        <w:br/>
      </w:r>
      <w:r>
        <w:br/>
        <w:t>1 2 3 4 5</w:t>
      </w:r>
      <w:r w:rsidR="004501D0">
        <w:t xml:space="preserve"> 6 7</w:t>
      </w:r>
      <w:r>
        <w:br/>
      </w:r>
    </w:p>
    <w:p w14:paraId="00000152" w14:textId="64AACB6A" w:rsidR="004C29A7" w:rsidRDefault="008F0BC4">
      <w:pPr>
        <w:numPr>
          <w:ilvl w:val="0"/>
          <w:numId w:val="1"/>
        </w:numPr>
      </w:pPr>
      <w:r>
        <w:t>I am not too worried about my private information being shared on the internet.</w:t>
      </w:r>
      <w:r>
        <w:br/>
      </w:r>
      <w:r>
        <w:br/>
        <w:t>1 2 3 4 5</w:t>
      </w:r>
      <w:r w:rsidR="004501D0">
        <w:t xml:space="preserve"> 6 7</w:t>
      </w:r>
      <w:r>
        <w:br/>
      </w:r>
    </w:p>
    <w:p w14:paraId="00000153" w14:textId="48F26791" w:rsidR="004C29A7" w:rsidRDefault="008F0BC4">
      <w:pPr>
        <w:numPr>
          <w:ilvl w:val="0"/>
          <w:numId w:val="1"/>
        </w:numPr>
      </w:pPr>
      <w:r>
        <w:lastRenderedPageBreak/>
        <w:t>I believe companies will generally not misuse my private information.</w:t>
      </w:r>
      <w:r>
        <w:br/>
      </w:r>
      <w:r>
        <w:br/>
        <w:t>1 2 3 4 5</w:t>
      </w:r>
      <w:r w:rsidR="004501D0">
        <w:t xml:space="preserve"> 6 7</w:t>
      </w:r>
      <w:r>
        <w:br/>
      </w:r>
    </w:p>
    <w:p w14:paraId="058E7806" w14:textId="77777777" w:rsidR="002C48FC" w:rsidRDefault="008F0BC4" w:rsidP="002C48FC">
      <w:pPr>
        <w:numPr>
          <w:ilvl w:val="0"/>
          <w:numId w:val="1"/>
        </w:numPr>
      </w:pPr>
      <w:r>
        <w:t>I believe the government will generally not misuse my private information.</w:t>
      </w:r>
      <w:r>
        <w:br/>
      </w:r>
      <w:r>
        <w:br/>
        <w:t>1 2 3 4 5</w:t>
      </w:r>
      <w:r w:rsidR="004501D0">
        <w:t xml:space="preserve"> 6 7</w:t>
      </w:r>
    </w:p>
    <w:p w14:paraId="3CA8A97E" w14:textId="364CCF25" w:rsidR="000A0FBD" w:rsidDel="000A0FBD" w:rsidRDefault="000A0FBD" w:rsidP="002C48FC">
      <w:pPr>
        <w:rPr>
          <w:del w:id="5" w:author="Andrew MacDonald" w:date="2020-12-18T16:43:00Z"/>
        </w:rPr>
      </w:pPr>
    </w:p>
    <w:p w14:paraId="45AC08F5" w14:textId="7735CF82" w:rsidR="000A0FBD" w:rsidRDefault="000A0FBD" w:rsidP="000A0FBD">
      <w:pPr>
        <w:pStyle w:val="ListParagraph"/>
        <w:rPr>
          <w:ins w:id="6" w:author="Andrew MacDonald" w:date="2020-12-18T16:50:00Z"/>
        </w:rPr>
      </w:pPr>
      <w:ins w:id="7" w:author="Andrew MacDonald" w:date="2020-12-18T16:50:00Z">
        <w:r>
          <w:t>----------- ONLY GIVEN TO RESPONDENTS GIVEN EXPERI</w:t>
        </w:r>
      </w:ins>
      <w:ins w:id="8" w:author="Andrew MacDonald" w:date="2020-12-18T16:51:00Z">
        <w:r>
          <w:t>MENTAL TREATMENT</w:t>
        </w:r>
      </w:ins>
      <w:ins w:id="9" w:author="Andrew MacDonald" w:date="2020-12-18T16:50:00Z">
        <w:r>
          <w:t xml:space="preserve"> ------------</w:t>
        </w:r>
      </w:ins>
    </w:p>
    <w:p w14:paraId="3BB38566" w14:textId="77777777" w:rsidR="000A0FBD" w:rsidRDefault="000A0FBD" w:rsidP="002C48FC">
      <w:pPr>
        <w:rPr>
          <w:ins w:id="10" w:author="Andrew MacDonald" w:date="2020-12-18T16:50:00Z"/>
        </w:rPr>
      </w:pPr>
    </w:p>
    <w:p w14:paraId="3E807619" w14:textId="568727AB" w:rsidR="0088586D" w:rsidRDefault="000A0FBD" w:rsidP="0088586D">
      <w:pPr>
        <w:pStyle w:val="ListParagraph"/>
        <w:numPr>
          <w:ilvl w:val="0"/>
          <w:numId w:val="1"/>
        </w:numPr>
        <w:rPr>
          <w:ins w:id="11" w:author="Andrew MacDonald" w:date="2020-12-18T16:47:00Z"/>
        </w:rPr>
      </w:pPr>
      <w:ins w:id="12" w:author="Andrew MacDonald" w:date="2020-12-18T16:47:00Z">
        <w:r>
          <w:t>Please indicate, based on the information in the news item, which areas of daily life m</w:t>
        </w:r>
      </w:ins>
      <w:ins w:id="13" w:author="Andrew MacDonald" w:date="2020-12-18T16:51:00Z">
        <w:r>
          <w:t>ay</w:t>
        </w:r>
      </w:ins>
      <w:ins w:id="14" w:author="Andrew MacDonald" w:date="2020-12-18T16:47:00Z">
        <w:r>
          <w:t xml:space="preserve"> be affected by a social credit score (select all that apply</w:t>
        </w:r>
      </w:ins>
      <w:ins w:id="15" w:author="Andrew MacDonald" w:date="2020-12-18T16:48:00Z">
        <w:r>
          <w:t>)</w:t>
        </w:r>
      </w:ins>
    </w:p>
    <w:p w14:paraId="2C5ADE48" w14:textId="77777777" w:rsidR="000A0FBD" w:rsidRDefault="000A0FBD">
      <w:pPr>
        <w:pStyle w:val="ListParagraph"/>
        <w:rPr>
          <w:ins w:id="16" w:author="Andrew MacDonald" w:date="2020-12-18T16:47:00Z"/>
        </w:rPr>
        <w:pPrChange w:id="17" w:author="Andrew MacDonald" w:date="2020-12-18T16:47:00Z">
          <w:pPr>
            <w:pStyle w:val="ListParagraph"/>
            <w:numPr>
              <w:numId w:val="1"/>
            </w:numPr>
            <w:ind w:hanging="360"/>
          </w:pPr>
        </w:pPrChange>
      </w:pPr>
    </w:p>
    <w:p w14:paraId="73D0CD24" w14:textId="0A1A8429" w:rsidR="000A0FBD" w:rsidRDefault="000A0FBD" w:rsidP="000A0FBD">
      <w:pPr>
        <w:pStyle w:val="ListParagraph"/>
        <w:numPr>
          <w:ilvl w:val="0"/>
          <w:numId w:val="21"/>
        </w:numPr>
        <w:rPr>
          <w:ins w:id="18" w:author="Andrew MacDonald" w:date="2020-12-18T16:49:00Z"/>
        </w:rPr>
      </w:pPr>
      <w:ins w:id="19" w:author="Andrew MacDonald" w:date="2020-12-18T16:48:00Z">
        <w:r>
          <w:t xml:space="preserve">Purchasing </w:t>
        </w:r>
      </w:ins>
      <w:ins w:id="20" w:author="Andrew MacDonald" w:date="2020-12-18T16:50:00Z">
        <w:r>
          <w:t>train tickets</w:t>
        </w:r>
      </w:ins>
    </w:p>
    <w:p w14:paraId="7724A85F" w14:textId="58A24B56" w:rsidR="000A0FBD" w:rsidRDefault="000A0FBD" w:rsidP="000A0FBD">
      <w:pPr>
        <w:pStyle w:val="ListParagraph"/>
        <w:numPr>
          <w:ilvl w:val="0"/>
          <w:numId w:val="21"/>
        </w:numPr>
        <w:rPr>
          <w:ins w:id="21" w:author="Andrew MacDonald" w:date="2020-12-18T16:48:00Z"/>
        </w:rPr>
      </w:pPr>
      <w:ins w:id="22" w:author="Andrew MacDonald" w:date="2020-12-18T16:49:00Z">
        <w:r>
          <w:t>Purchasing daily necessities</w:t>
        </w:r>
      </w:ins>
    </w:p>
    <w:p w14:paraId="520EBB23" w14:textId="71CEB721" w:rsidR="000A0FBD" w:rsidRDefault="000A0FBD" w:rsidP="000A0FBD">
      <w:pPr>
        <w:pStyle w:val="ListParagraph"/>
        <w:numPr>
          <w:ilvl w:val="0"/>
          <w:numId w:val="21"/>
        </w:numPr>
        <w:rPr>
          <w:ins w:id="23" w:author="Andrew MacDonald" w:date="2020-12-18T16:48:00Z"/>
        </w:rPr>
      </w:pPr>
      <w:ins w:id="24" w:author="Andrew MacDonald" w:date="2020-12-18T16:49:00Z">
        <w:r>
          <w:t>Restrictions on your use of the internet</w:t>
        </w:r>
      </w:ins>
    </w:p>
    <w:p w14:paraId="355D294C" w14:textId="522FE8C3" w:rsidR="000A0FBD" w:rsidRDefault="000A0FBD" w:rsidP="000A0FBD">
      <w:pPr>
        <w:pStyle w:val="ListParagraph"/>
        <w:numPr>
          <w:ilvl w:val="0"/>
          <w:numId w:val="21"/>
        </w:numPr>
        <w:rPr>
          <w:ins w:id="25" w:author="Andrew MacDonald" w:date="2020-12-18T16:49:00Z"/>
        </w:rPr>
      </w:pPr>
      <w:ins w:id="26" w:author="Andrew MacDonald" w:date="2020-12-18T16:48:00Z">
        <w:r>
          <w:t xml:space="preserve">Purchasing </w:t>
        </w:r>
      </w:ins>
      <w:ins w:id="27" w:author="Andrew MacDonald" w:date="2020-12-18T16:49:00Z">
        <w:r>
          <w:t>airplane tickets</w:t>
        </w:r>
      </w:ins>
    </w:p>
    <w:p w14:paraId="13015A62" w14:textId="495F4594" w:rsidR="000A0FBD" w:rsidRDefault="000A0FBD">
      <w:pPr>
        <w:pStyle w:val="ListParagraph"/>
        <w:numPr>
          <w:ilvl w:val="0"/>
          <w:numId w:val="21"/>
        </w:numPr>
        <w:pPrChange w:id="28" w:author="Andrew MacDonald" w:date="2020-12-18T16:48:00Z">
          <w:pPr/>
        </w:pPrChange>
      </w:pPr>
      <w:ins w:id="29" w:author="Andrew MacDonald" w:date="2020-12-18T16:52:00Z">
        <w:r>
          <w:t>Prohibition on purchasing alcohol</w:t>
        </w:r>
      </w:ins>
    </w:p>
    <w:p w14:paraId="72CBFA7A" w14:textId="221AF3B7" w:rsidR="000A0FBD" w:rsidRDefault="000A0FBD" w:rsidP="002C48FC">
      <w:pPr>
        <w:rPr>
          <w:ins w:id="30" w:author="Andrew MacDonald" w:date="2020-12-18T16:51:00Z"/>
        </w:rPr>
      </w:pPr>
    </w:p>
    <w:p w14:paraId="7F048932" w14:textId="45CA4C58" w:rsidR="000A0FBD" w:rsidRDefault="000A0FBD">
      <w:pPr>
        <w:pStyle w:val="ListParagraph"/>
        <w:rPr>
          <w:ins w:id="31" w:author="Andrew MacDonald" w:date="2020-12-18T16:51:00Z"/>
        </w:rPr>
        <w:pPrChange w:id="32" w:author="Andrew MacDonald" w:date="2020-12-18T16:51:00Z">
          <w:pPr/>
        </w:pPrChange>
      </w:pPr>
      <w:ins w:id="33" w:author="Andrew MacDonald" w:date="2020-12-18T16:51:00Z">
        <w:r>
          <w:t>----------- ONLY GIVEN TO RESPONDENTS GIVEN EXPERIMENTAL TREATMENT ------------</w:t>
        </w:r>
      </w:ins>
    </w:p>
    <w:p w14:paraId="358DF5C9" w14:textId="77777777" w:rsidR="000A0FBD" w:rsidRDefault="000A0FBD" w:rsidP="002C48FC"/>
    <w:p w14:paraId="00000178" w14:textId="6D40E811" w:rsidR="004C29A7" w:rsidRDefault="002C48FC" w:rsidP="00DA0F66">
      <w:pPr>
        <w:pStyle w:val="Heading1"/>
      </w:pPr>
      <w:r>
        <w:t>Experiment Prompt 2</w:t>
      </w:r>
      <w:r w:rsidR="00E05530">
        <w:t xml:space="preserve"> (Version 1)</w:t>
      </w:r>
    </w:p>
    <w:p w14:paraId="45B0A202" w14:textId="6A3FD1C3" w:rsidR="002C48FC" w:rsidRDefault="002C48FC" w:rsidP="002C48FC">
      <w:r>
        <w:t xml:space="preserve">For the question below, please count how many of the entities listed below you would trust with your </w:t>
      </w:r>
      <w:r w:rsidR="00E05530">
        <w:t xml:space="preserve">online </w:t>
      </w:r>
      <w:r>
        <w:t>personal information, such as details about your purchase history, your browsing habits, and your social media posts</w:t>
      </w:r>
    </w:p>
    <w:p w14:paraId="24440763" w14:textId="012C186C" w:rsidR="002C48FC" w:rsidRDefault="002C48FC" w:rsidP="002C48FC"/>
    <w:p w14:paraId="13B19C70" w14:textId="23AB6AC3" w:rsidR="002C48FC" w:rsidRDefault="002C48FC" w:rsidP="002C48FC">
      <w:pPr>
        <w:pStyle w:val="ListParagraph"/>
        <w:numPr>
          <w:ilvl w:val="0"/>
          <w:numId w:val="17"/>
        </w:numPr>
      </w:pPr>
      <w:r>
        <w:t>Alibaba</w:t>
      </w:r>
    </w:p>
    <w:p w14:paraId="022B79C9" w14:textId="63D559FB" w:rsidR="002C48FC" w:rsidRDefault="002C48FC" w:rsidP="002C48FC">
      <w:pPr>
        <w:pStyle w:val="ListParagraph"/>
        <w:numPr>
          <w:ilvl w:val="0"/>
          <w:numId w:val="17"/>
        </w:numPr>
      </w:pPr>
      <w:r>
        <w:t>Tencent</w:t>
      </w:r>
    </w:p>
    <w:p w14:paraId="5B895D2F" w14:textId="7AC78650" w:rsidR="002C48FC" w:rsidRDefault="002C48FC" w:rsidP="002C48FC">
      <w:pPr>
        <w:pStyle w:val="ListParagraph"/>
        <w:numPr>
          <w:ilvl w:val="0"/>
          <w:numId w:val="17"/>
        </w:numPr>
      </w:pPr>
      <w:r>
        <w:t>Foreign internet companies (such as Microsoft)</w:t>
      </w:r>
    </w:p>
    <w:p w14:paraId="5378A917" w14:textId="70829BFD" w:rsidR="002B2D9A" w:rsidRDefault="002B2D9A" w:rsidP="002C48FC">
      <w:pPr>
        <w:pStyle w:val="ListParagraph"/>
        <w:numPr>
          <w:ilvl w:val="0"/>
          <w:numId w:val="17"/>
        </w:numPr>
      </w:pPr>
      <w:r>
        <w:t>Your family</w:t>
      </w:r>
    </w:p>
    <w:p w14:paraId="4F389978" w14:textId="0466E06C" w:rsidR="002C48FC" w:rsidRDefault="002C48FC" w:rsidP="00DA0F66">
      <w:pPr>
        <w:pStyle w:val="ListParagraph"/>
      </w:pPr>
      <w:r>
        <w:t>----------- LIST QUESTION BEGINS HERE ------------</w:t>
      </w:r>
    </w:p>
    <w:p w14:paraId="7065E986" w14:textId="5BED9294" w:rsidR="002B2D9A" w:rsidRDefault="002B2D9A" w:rsidP="002B2D9A">
      <w:pPr>
        <w:pStyle w:val="ListParagraph"/>
        <w:numPr>
          <w:ilvl w:val="0"/>
          <w:numId w:val="17"/>
        </w:numPr>
      </w:pPr>
      <w:r>
        <w:t>The police</w:t>
      </w:r>
    </w:p>
    <w:p w14:paraId="37C730FE" w14:textId="10BCABCC" w:rsidR="005F6570" w:rsidRDefault="005F6570" w:rsidP="00DA0F66">
      <w:pPr>
        <w:pStyle w:val="ListParagraph"/>
      </w:pPr>
    </w:p>
    <w:p w14:paraId="72A410FD" w14:textId="7B0175E3" w:rsidR="005F6570" w:rsidRDefault="005F6570" w:rsidP="005F6570">
      <w:r>
        <w:t xml:space="preserve">Number of entities that you trust with your personal information: </w:t>
      </w:r>
    </w:p>
    <w:p w14:paraId="4F9CF2C2" w14:textId="665E7A02" w:rsidR="002C48FC" w:rsidRDefault="002C48FC" w:rsidP="002C48FC"/>
    <w:p w14:paraId="0A2334F6" w14:textId="07DCB8D5" w:rsidR="00E05530" w:rsidRDefault="00E05530" w:rsidP="00E05530">
      <w:pPr>
        <w:pStyle w:val="Heading1"/>
      </w:pPr>
      <w:r>
        <w:t>Experiment Prompt 2 (Version 2)</w:t>
      </w:r>
    </w:p>
    <w:p w14:paraId="03B37CB7" w14:textId="4DE0E056" w:rsidR="00E05530" w:rsidRDefault="00E05530" w:rsidP="00E05530">
      <w:r>
        <w:t>For the question below, please count how many of the entities listed below you would trust with your online personal information, such as details about your purchase history, your browsing habits, and your social media posts</w:t>
      </w:r>
    </w:p>
    <w:p w14:paraId="17C42690" w14:textId="77777777" w:rsidR="00E05530" w:rsidRDefault="00E05530" w:rsidP="00E05530"/>
    <w:p w14:paraId="5B0830FC" w14:textId="77777777" w:rsidR="00E05530" w:rsidRDefault="00E05530" w:rsidP="00E05530">
      <w:pPr>
        <w:pStyle w:val="ListParagraph"/>
        <w:numPr>
          <w:ilvl w:val="0"/>
          <w:numId w:val="17"/>
        </w:numPr>
      </w:pPr>
      <w:r>
        <w:t>Alibaba</w:t>
      </w:r>
    </w:p>
    <w:p w14:paraId="644C291C" w14:textId="77777777" w:rsidR="00E05530" w:rsidRDefault="00E05530" w:rsidP="00E05530">
      <w:pPr>
        <w:pStyle w:val="ListParagraph"/>
        <w:numPr>
          <w:ilvl w:val="0"/>
          <w:numId w:val="17"/>
        </w:numPr>
      </w:pPr>
      <w:r>
        <w:t>Tencent</w:t>
      </w:r>
    </w:p>
    <w:p w14:paraId="58D1F0C9" w14:textId="77777777" w:rsidR="00E05530" w:rsidRDefault="00E05530" w:rsidP="00E05530">
      <w:pPr>
        <w:pStyle w:val="ListParagraph"/>
        <w:numPr>
          <w:ilvl w:val="0"/>
          <w:numId w:val="17"/>
        </w:numPr>
      </w:pPr>
      <w:r>
        <w:lastRenderedPageBreak/>
        <w:t>Foreign internet companies (such as Microsoft)</w:t>
      </w:r>
    </w:p>
    <w:p w14:paraId="090F3227" w14:textId="77777777" w:rsidR="00E05530" w:rsidRDefault="00E05530" w:rsidP="00E05530">
      <w:pPr>
        <w:pStyle w:val="ListParagraph"/>
        <w:numPr>
          <w:ilvl w:val="0"/>
          <w:numId w:val="17"/>
        </w:numPr>
      </w:pPr>
      <w:r>
        <w:t>Your family</w:t>
      </w:r>
    </w:p>
    <w:p w14:paraId="2703C18F" w14:textId="77777777" w:rsidR="00E05530" w:rsidRDefault="00E05530" w:rsidP="00E05530">
      <w:pPr>
        <w:pStyle w:val="ListParagraph"/>
      </w:pPr>
      <w:r>
        <w:t>----------- LIST QUESTION BEGINS HERE ------------</w:t>
      </w:r>
    </w:p>
    <w:p w14:paraId="5625580D" w14:textId="3BEDA43F" w:rsidR="00E05530" w:rsidRDefault="00E05530" w:rsidP="00E05530">
      <w:pPr>
        <w:pStyle w:val="ListParagraph"/>
        <w:numPr>
          <w:ilvl w:val="0"/>
          <w:numId w:val="17"/>
        </w:numPr>
      </w:pPr>
      <w:r>
        <w:t>The</w:t>
      </w:r>
      <w:r w:rsidR="00AF1A76">
        <w:t xml:space="preserve"> central</w:t>
      </w:r>
      <w:r>
        <w:t xml:space="preserve"> government</w:t>
      </w:r>
    </w:p>
    <w:p w14:paraId="3F8C23A2" w14:textId="3219E852" w:rsidR="00A84C78" w:rsidRDefault="00A84C78" w:rsidP="00A84C78"/>
    <w:p w14:paraId="3A9C8DBE" w14:textId="4872D181" w:rsidR="00A84C78" w:rsidRDefault="00A84C78" w:rsidP="00A84C78">
      <w:pPr>
        <w:pStyle w:val="Heading1"/>
      </w:pPr>
      <w:r>
        <w:t>Experiment Prompt 2 (Version 3)</w:t>
      </w:r>
    </w:p>
    <w:p w14:paraId="22F68173" w14:textId="77777777" w:rsidR="00A84C78" w:rsidRDefault="00A84C78" w:rsidP="00A84C78">
      <w:r>
        <w:t>For the question below, please count how many of the entities listed below you would trust with your online personal information, such as details about your purchase history, your browsing habits, and your social media posts</w:t>
      </w:r>
    </w:p>
    <w:p w14:paraId="65D0E0EE" w14:textId="77777777" w:rsidR="00A84C78" w:rsidRDefault="00A84C78" w:rsidP="00A84C78"/>
    <w:p w14:paraId="19520798" w14:textId="77777777" w:rsidR="00A84C78" w:rsidRDefault="00A84C78" w:rsidP="00A84C78">
      <w:pPr>
        <w:pStyle w:val="ListParagraph"/>
        <w:numPr>
          <w:ilvl w:val="0"/>
          <w:numId w:val="17"/>
        </w:numPr>
      </w:pPr>
      <w:r>
        <w:t>Alibaba</w:t>
      </w:r>
    </w:p>
    <w:p w14:paraId="7AFA12BB" w14:textId="77777777" w:rsidR="00A84C78" w:rsidRDefault="00A84C78" w:rsidP="00A84C78">
      <w:pPr>
        <w:pStyle w:val="ListParagraph"/>
        <w:numPr>
          <w:ilvl w:val="0"/>
          <w:numId w:val="17"/>
        </w:numPr>
      </w:pPr>
      <w:r>
        <w:t>Tencent</w:t>
      </w:r>
    </w:p>
    <w:p w14:paraId="66AD78D5" w14:textId="77777777" w:rsidR="00A84C78" w:rsidRDefault="00A84C78" w:rsidP="00A84C78">
      <w:pPr>
        <w:pStyle w:val="ListParagraph"/>
        <w:numPr>
          <w:ilvl w:val="0"/>
          <w:numId w:val="17"/>
        </w:numPr>
      </w:pPr>
      <w:r>
        <w:t>Foreign internet companies (such as Microsoft)</w:t>
      </w:r>
    </w:p>
    <w:p w14:paraId="2801689C" w14:textId="77777777" w:rsidR="00A84C78" w:rsidRDefault="00A84C78" w:rsidP="00A84C78">
      <w:pPr>
        <w:pStyle w:val="ListParagraph"/>
        <w:numPr>
          <w:ilvl w:val="0"/>
          <w:numId w:val="17"/>
        </w:numPr>
      </w:pPr>
      <w:r>
        <w:t>Your family</w:t>
      </w:r>
    </w:p>
    <w:p w14:paraId="5916EB5B" w14:textId="77777777" w:rsidR="00A84C78" w:rsidRDefault="00A84C78" w:rsidP="00A84C78">
      <w:pPr>
        <w:pStyle w:val="ListParagraph"/>
      </w:pPr>
      <w:r>
        <w:t>----------- LIST QUESTION BEGINS HERE ------------</w:t>
      </w:r>
    </w:p>
    <w:p w14:paraId="5F4FF539" w14:textId="46E19528" w:rsidR="00A84C78" w:rsidRDefault="00A84C78" w:rsidP="00A84C78">
      <w:pPr>
        <w:pStyle w:val="ListParagraph"/>
        <w:numPr>
          <w:ilvl w:val="0"/>
          <w:numId w:val="17"/>
        </w:numPr>
      </w:pPr>
      <w:r>
        <w:t>The local government</w:t>
      </w:r>
    </w:p>
    <w:p w14:paraId="26F25B12" w14:textId="77777777" w:rsidR="00A84C78" w:rsidRDefault="00A84C78" w:rsidP="00A6771B"/>
    <w:p w14:paraId="7E8D800F" w14:textId="77777777" w:rsidR="00E05530" w:rsidRDefault="00E05530" w:rsidP="00E05530">
      <w:r>
        <w:t xml:space="preserve">Number of entities that you trust with your personal information: </w:t>
      </w:r>
    </w:p>
    <w:p w14:paraId="517B817B" w14:textId="77777777" w:rsidR="00E05530" w:rsidRDefault="00E05530" w:rsidP="002C48FC"/>
    <w:p w14:paraId="0A1AEADC" w14:textId="77777777" w:rsidR="002C48FC" w:rsidRPr="005923D0" w:rsidRDefault="002C48FC" w:rsidP="00DA0F66"/>
    <w:sectPr w:rsidR="002C48FC" w:rsidRPr="005923D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BD4E8" w14:textId="77777777" w:rsidR="000517B6" w:rsidRDefault="000517B6">
      <w:pPr>
        <w:spacing w:line="240" w:lineRule="auto"/>
      </w:pPr>
      <w:r>
        <w:separator/>
      </w:r>
    </w:p>
  </w:endnote>
  <w:endnote w:type="continuationSeparator" w:id="0">
    <w:p w14:paraId="2DADE633" w14:textId="77777777" w:rsidR="000517B6" w:rsidRDefault="00051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79" w14:textId="3DF0F85C" w:rsidR="000740CA" w:rsidRDefault="000740CA">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E31A4" w14:textId="77777777" w:rsidR="000517B6" w:rsidRDefault="000517B6">
      <w:pPr>
        <w:spacing w:line="240" w:lineRule="auto"/>
      </w:pPr>
      <w:r>
        <w:separator/>
      </w:r>
    </w:p>
  </w:footnote>
  <w:footnote w:type="continuationSeparator" w:id="0">
    <w:p w14:paraId="4505EFB4" w14:textId="77777777" w:rsidR="000517B6" w:rsidRDefault="000517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C3C9" w14:textId="36C436A1" w:rsidR="000740CA" w:rsidRPr="004303DB" w:rsidRDefault="000740CA" w:rsidP="004303DB">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7465"/>
    <w:multiLevelType w:val="multilevel"/>
    <w:tmpl w:val="0DD28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D13FA"/>
    <w:multiLevelType w:val="multilevel"/>
    <w:tmpl w:val="37341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23280"/>
    <w:multiLevelType w:val="multilevel"/>
    <w:tmpl w:val="00D66FAE"/>
    <w:lvl w:ilvl="0">
      <w:start w:val="7"/>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F322D4F"/>
    <w:multiLevelType w:val="multilevel"/>
    <w:tmpl w:val="EF6C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EF0111"/>
    <w:multiLevelType w:val="hybridMultilevel"/>
    <w:tmpl w:val="F44CAF3E"/>
    <w:lvl w:ilvl="0" w:tplc="788E4D74">
      <w:start w:val="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62583"/>
    <w:multiLevelType w:val="multilevel"/>
    <w:tmpl w:val="7D861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DA5B7B"/>
    <w:multiLevelType w:val="multilevel"/>
    <w:tmpl w:val="7D5A8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323D57"/>
    <w:multiLevelType w:val="multilevel"/>
    <w:tmpl w:val="1D9C695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E08135D"/>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F324D8C"/>
    <w:multiLevelType w:val="hybridMultilevel"/>
    <w:tmpl w:val="56A8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63F94"/>
    <w:multiLevelType w:val="multilevel"/>
    <w:tmpl w:val="6D52713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30980255"/>
    <w:multiLevelType w:val="hybridMultilevel"/>
    <w:tmpl w:val="EF70502A"/>
    <w:lvl w:ilvl="0" w:tplc="75244A7C">
      <w:start w:val="1"/>
      <w:numFmt w:val="decimal"/>
      <w:lvlText w:val="%1."/>
      <w:lvlJc w:val="left"/>
      <w:pPr>
        <w:ind w:left="1632" w:hanging="55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E65453"/>
    <w:multiLevelType w:val="multilevel"/>
    <w:tmpl w:val="7BF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4A0A35"/>
    <w:multiLevelType w:val="multilevel"/>
    <w:tmpl w:val="9A38D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BA6F4A"/>
    <w:multiLevelType w:val="multilevel"/>
    <w:tmpl w:val="76040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D536D7"/>
    <w:multiLevelType w:val="multilevel"/>
    <w:tmpl w:val="2738D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954A66"/>
    <w:multiLevelType w:val="hybridMultilevel"/>
    <w:tmpl w:val="D94C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922FE"/>
    <w:multiLevelType w:val="multilevel"/>
    <w:tmpl w:val="BAFE1EF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F75598"/>
    <w:multiLevelType w:val="multilevel"/>
    <w:tmpl w:val="9DECF52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590C6FCE"/>
    <w:multiLevelType w:val="hybridMultilevel"/>
    <w:tmpl w:val="8BD4C018"/>
    <w:lvl w:ilvl="0" w:tplc="4B72A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323527"/>
    <w:multiLevelType w:val="multilevel"/>
    <w:tmpl w:val="9A88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2"/>
  </w:num>
  <w:num w:numId="3">
    <w:abstractNumId w:val="0"/>
  </w:num>
  <w:num w:numId="4">
    <w:abstractNumId w:val="14"/>
  </w:num>
  <w:num w:numId="5">
    <w:abstractNumId w:val="1"/>
  </w:num>
  <w:num w:numId="6">
    <w:abstractNumId w:val="13"/>
  </w:num>
  <w:num w:numId="7">
    <w:abstractNumId w:val="20"/>
  </w:num>
  <w:num w:numId="8">
    <w:abstractNumId w:val="18"/>
  </w:num>
  <w:num w:numId="9">
    <w:abstractNumId w:val="6"/>
  </w:num>
  <w:num w:numId="10">
    <w:abstractNumId w:val="15"/>
  </w:num>
  <w:num w:numId="11">
    <w:abstractNumId w:val="3"/>
  </w:num>
  <w:num w:numId="12">
    <w:abstractNumId w:val="2"/>
  </w:num>
  <w:num w:numId="13">
    <w:abstractNumId w:val="7"/>
  </w:num>
  <w:num w:numId="14">
    <w:abstractNumId w:val="10"/>
  </w:num>
  <w:num w:numId="15">
    <w:abstractNumId w:val="8"/>
  </w:num>
  <w:num w:numId="16">
    <w:abstractNumId w:val="16"/>
  </w:num>
  <w:num w:numId="17">
    <w:abstractNumId w:val="17"/>
  </w:num>
  <w:num w:numId="18">
    <w:abstractNumId w:val="9"/>
  </w:num>
  <w:num w:numId="19">
    <w:abstractNumId w:val="11"/>
  </w:num>
  <w:num w:numId="20">
    <w:abstractNumId w:val="19"/>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MacDonald">
    <w15:presenceInfo w15:providerId="Windows Live" w15:userId="60488f55c388a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9A7"/>
    <w:rsid w:val="00035A63"/>
    <w:rsid w:val="000517B6"/>
    <w:rsid w:val="000740CA"/>
    <w:rsid w:val="000A0FBD"/>
    <w:rsid w:val="000F17E3"/>
    <w:rsid w:val="00227DE9"/>
    <w:rsid w:val="00247A2A"/>
    <w:rsid w:val="00254C7C"/>
    <w:rsid w:val="002B2D9A"/>
    <w:rsid w:val="002C48FC"/>
    <w:rsid w:val="003B0141"/>
    <w:rsid w:val="004303DB"/>
    <w:rsid w:val="004501D0"/>
    <w:rsid w:val="004844B1"/>
    <w:rsid w:val="004C29A7"/>
    <w:rsid w:val="005923D0"/>
    <w:rsid w:val="00594C43"/>
    <w:rsid w:val="005A68E4"/>
    <w:rsid w:val="005D000A"/>
    <w:rsid w:val="005F6570"/>
    <w:rsid w:val="00626C95"/>
    <w:rsid w:val="0065403E"/>
    <w:rsid w:val="00677BFC"/>
    <w:rsid w:val="006A3218"/>
    <w:rsid w:val="0074161D"/>
    <w:rsid w:val="007777EE"/>
    <w:rsid w:val="00797CA1"/>
    <w:rsid w:val="007A2673"/>
    <w:rsid w:val="007E51A4"/>
    <w:rsid w:val="00821F67"/>
    <w:rsid w:val="00881B61"/>
    <w:rsid w:val="0088586D"/>
    <w:rsid w:val="008F0BC4"/>
    <w:rsid w:val="00902680"/>
    <w:rsid w:val="0097136F"/>
    <w:rsid w:val="00A52A87"/>
    <w:rsid w:val="00A6771B"/>
    <w:rsid w:val="00A84C78"/>
    <w:rsid w:val="00A9094D"/>
    <w:rsid w:val="00AC1648"/>
    <w:rsid w:val="00AF1A76"/>
    <w:rsid w:val="00BC17BB"/>
    <w:rsid w:val="00C645AA"/>
    <w:rsid w:val="00CA3542"/>
    <w:rsid w:val="00CD2CEE"/>
    <w:rsid w:val="00CD7C16"/>
    <w:rsid w:val="00D0665F"/>
    <w:rsid w:val="00DA0F66"/>
    <w:rsid w:val="00DE2670"/>
    <w:rsid w:val="00E05530"/>
    <w:rsid w:val="00E15028"/>
    <w:rsid w:val="00FA53A5"/>
    <w:rsid w:val="00FF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5CD9"/>
  <w15:docId w15:val="{1693418D-CB7C-406C-9494-7BF353E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136F"/>
    <w:pPr>
      <w:ind w:left="720"/>
      <w:contextualSpacing/>
    </w:pPr>
  </w:style>
  <w:style w:type="paragraph" w:styleId="Header">
    <w:name w:val="header"/>
    <w:basedOn w:val="Normal"/>
    <w:link w:val="HeaderChar"/>
    <w:uiPriority w:val="99"/>
    <w:unhideWhenUsed/>
    <w:rsid w:val="004303DB"/>
    <w:pPr>
      <w:tabs>
        <w:tab w:val="center" w:pos="4680"/>
        <w:tab w:val="right" w:pos="9360"/>
      </w:tabs>
      <w:spacing w:line="240" w:lineRule="auto"/>
    </w:pPr>
  </w:style>
  <w:style w:type="character" w:customStyle="1" w:styleId="HeaderChar">
    <w:name w:val="Header Char"/>
    <w:basedOn w:val="DefaultParagraphFont"/>
    <w:link w:val="Header"/>
    <w:uiPriority w:val="99"/>
    <w:rsid w:val="004303DB"/>
  </w:style>
  <w:style w:type="paragraph" w:styleId="Footer">
    <w:name w:val="footer"/>
    <w:basedOn w:val="Normal"/>
    <w:link w:val="FooterChar"/>
    <w:uiPriority w:val="99"/>
    <w:unhideWhenUsed/>
    <w:rsid w:val="004303DB"/>
    <w:pPr>
      <w:tabs>
        <w:tab w:val="center" w:pos="4680"/>
        <w:tab w:val="right" w:pos="9360"/>
      </w:tabs>
      <w:spacing w:line="240" w:lineRule="auto"/>
    </w:pPr>
  </w:style>
  <w:style w:type="character" w:customStyle="1" w:styleId="FooterChar">
    <w:name w:val="Footer Char"/>
    <w:basedOn w:val="DefaultParagraphFont"/>
    <w:link w:val="Footer"/>
    <w:uiPriority w:val="99"/>
    <w:rsid w:val="004303DB"/>
  </w:style>
  <w:style w:type="paragraph" w:styleId="BalloonText">
    <w:name w:val="Balloon Text"/>
    <w:basedOn w:val="Normal"/>
    <w:link w:val="BalloonTextChar"/>
    <w:uiPriority w:val="99"/>
    <w:semiHidden/>
    <w:unhideWhenUsed/>
    <w:rsid w:val="00A52A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A87"/>
    <w:rPr>
      <w:rFonts w:ascii="Segoe UI" w:hAnsi="Segoe UI" w:cs="Segoe UI"/>
      <w:sz w:val="18"/>
      <w:szCs w:val="18"/>
    </w:rPr>
  </w:style>
  <w:style w:type="character" w:styleId="CommentReference">
    <w:name w:val="annotation reference"/>
    <w:basedOn w:val="DefaultParagraphFont"/>
    <w:uiPriority w:val="99"/>
    <w:semiHidden/>
    <w:unhideWhenUsed/>
    <w:rsid w:val="006A3218"/>
    <w:rPr>
      <w:sz w:val="16"/>
      <w:szCs w:val="16"/>
    </w:rPr>
  </w:style>
  <w:style w:type="paragraph" w:styleId="CommentText">
    <w:name w:val="annotation text"/>
    <w:basedOn w:val="Normal"/>
    <w:link w:val="CommentTextChar"/>
    <w:uiPriority w:val="99"/>
    <w:semiHidden/>
    <w:unhideWhenUsed/>
    <w:rsid w:val="006A3218"/>
    <w:pPr>
      <w:spacing w:line="240" w:lineRule="auto"/>
    </w:pPr>
    <w:rPr>
      <w:sz w:val="20"/>
      <w:szCs w:val="20"/>
    </w:rPr>
  </w:style>
  <w:style w:type="character" w:customStyle="1" w:styleId="CommentTextChar">
    <w:name w:val="Comment Text Char"/>
    <w:basedOn w:val="DefaultParagraphFont"/>
    <w:link w:val="CommentText"/>
    <w:uiPriority w:val="99"/>
    <w:semiHidden/>
    <w:rsid w:val="006A3218"/>
    <w:rPr>
      <w:sz w:val="20"/>
      <w:szCs w:val="20"/>
    </w:rPr>
  </w:style>
  <w:style w:type="paragraph" w:styleId="CommentSubject">
    <w:name w:val="annotation subject"/>
    <w:basedOn w:val="CommentText"/>
    <w:next w:val="CommentText"/>
    <w:link w:val="CommentSubjectChar"/>
    <w:uiPriority w:val="99"/>
    <w:semiHidden/>
    <w:unhideWhenUsed/>
    <w:rsid w:val="006A3218"/>
    <w:rPr>
      <w:b/>
      <w:bCs/>
    </w:rPr>
  </w:style>
  <w:style w:type="character" w:customStyle="1" w:styleId="CommentSubjectChar">
    <w:name w:val="Comment Subject Char"/>
    <w:basedOn w:val="CommentTextChar"/>
    <w:link w:val="CommentSubject"/>
    <w:uiPriority w:val="99"/>
    <w:semiHidden/>
    <w:rsid w:val="006A3218"/>
    <w:rPr>
      <w:b/>
      <w:bCs/>
      <w:sz w:val="20"/>
      <w:szCs w:val="20"/>
    </w:rPr>
  </w:style>
  <w:style w:type="paragraph" w:styleId="Revision">
    <w:name w:val="Revision"/>
    <w:hidden/>
    <w:uiPriority w:val="99"/>
    <w:semiHidden/>
    <w:rsid w:val="006A321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Daniel Lim, Ph.D.</dc:creator>
  <cp:lastModifiedBy>Andrew MacDonald</cp:lastModifiedBy>
  <cp:revision>2</cp:revision>
  <dcterms:created xsi:type="dcterms:W3CDTF">2020-12-18T16:54:00Z</dcterms:created>
  <dcterms:modified xsi:type="dcterms:W3CDTF">2020-12-18T16:54:00Z</dcterms:modified>
</cp:coreProperties>
</file>